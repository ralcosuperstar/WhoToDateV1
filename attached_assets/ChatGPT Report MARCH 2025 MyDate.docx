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4BC2" w14:textId="77777777" w:rsidR="00BE5523" w:rsidRPr="00BE5523" w:rsidRDefault="00BE5523" w:rsidP="00BE5523">
      <w:pPr>
        <w:rPr>
          <w:b/>
          <w:bCs/>
        </w:rPr>
      </w:pPr>
      <w:r w:rsidRPr="00BE5523">
        <w:rPr>
          <w:b/>
          <w:bCs/>
        </w:rPr>
        <w:t>Business Plan: Compatibility Profiling Platform for Indian Singles</w:t>
      </w:r>
    </w:p>
    <w:p w14:paraId="390E1044" w14:textId="77777777" w:rsidR="00BE5523" w:rsidRPr="00BE5523" w:rsidRDefault="00BE5523" w:rsidP="00BE5523">
      <w:pPr>
        <w:rPr>
          <w:b/>
          <w:bCs/>
        </w:rPr>
      </w:pPr>
      <w:r w:rsidRPr="00BE5523">
        <w:rPr>
          <w:b/>
          <w:bCs/>
        </w:rPr>
        <w:t>Overview and Objectives</w:t>
      </w:r>
    </w:p>
    <w:p w14:paraId="6B92E2C8" w14:textId="77777777" w:rsidR="00BE5523" w:rsidRPr="00BE5523" w:rsidRDefault="00BE5523" w:rsidP="00BE5523">
      <w:r w:rsidRPr="00BE5523">
        <w:t xml:space="preserve">This business plan outlines a </w:t>
      </w:r>
      <w:r w:rsidRPr="00BE5523">
        <w:rPr>
          <w:b/>
          <w:bCs/>
        </w:rPr>
        <w:t>web-based platform that generates in-depth compatibility reports</w:t>
      </w:r>
      <w:r w:rsidRPr="00BE5523">
        <w:t xml:space="preserve"> for individual users, focusing on personality, values, ethics, emotional intelligence (EQ), and overall psychological alignment. Unlike traditional matchmaking or casual dating apps, our platform provides </w:t>
      </w:r>
      <w:r w:rsidRPr="00BE5523">
        <w:rPr>
          <w:b/>
          <w:bCs/>
        </w:rPr>
        <w:t>individual compatibility profiles</w:t>
      </w:r>
      <w:r w:rsidRPr="00BE5523">
        <w:t xml:space="preserve"> (not direct matches) – essentially a “mirror” for users to understand their own relationship traits and what type of partner they would best align with. The target market includes urban and non-urban Indian singles (including Tier-2 and Tier-3 cities), Non-Resident Indians (NRIs), and international users interested in serious, values-driven relationships. The platform is </w:t>
      </w:r>
      <w:r w:rsidRPr="00BE5523">
        <w:rPr>
          <w:b/>
          <w:bCs/>
        </w:rPr>
        <w:t>interfaith inclusive</w:t>
      </w:r>
      <w:r w:rsidRPr="00BE5523">
        <w:t xml:space="preserve"> – it respects India’s religious diversity and gauges a user’s flexibility toward partners of different faiths in a culturally sensitive way.</w:t>
      </w:r>
    </w:p>
    <w:p w14:paraId="7D1309F0" w14:textId="77777777" w:rsidR="00BE5523" w:rsidRPr="00BE5523" w:rsidRDefault="00BE5523" w:rsidP="00BE5523">
      <w:r w:rsidRPr="00BE5523">
        <w:rPr>
          <w:b/>
          <w:bCs/>
        </w:rPr>
        <w:t>Goal:</w:t>
      </w:r>
      <w:r w:rsidRPr="00BE5523">
        <w:t xml:space="preserve"> Achieve ₹3 crore net profit by end of 2025. To reach this, the strategy emphasizes a one-time purchase model for detailed reports, viral marketing, and tapping into the growing demand for meaningful connections over casual flings. The platform’s tone and branding will be </w:t>
      </w:r>
      <w:r w:rsidRPr="00BE5523">
        <w:rPr>
          <w:b/>
          <w:bCs/>
        </w:rPr>
        <w:t>youthful and playful</w:t>
      </w:r>
      <w:r w:rsidRPr="00BE5523">
        <w:t xml:space="preserve"> – engaging younger users with a fun quiz-like experience – while maintaining </w:t>
      </w:r>
      <w:r w:rsidRPr="00BE5523">
        <w:rPr>
          <w:b/>
          <w:bCs/>
        </w:rPr>
        <w:t>analytical accuracy and emotional relatability</w:t>
      </w:r>
      <w:r w:rsidRPr="00BE5523">
        <w:t xml:space="preserve"> in the results. In summary, we aim to blend scientific personality assessment with a friendly user experience to help individuals navigate the complex Indian dating landscape and find compatible partnerships.</w:t>
      </w:r>
    </w:p>
    <w:p w14:paraId="5E7142FB" w14:textId="77777777" w:rsidR="00BE5523" w:rsidRPr="00BE5523" w:rsidRDefault="00BE5523" w:rsidP="00BE5523">
      <w:pPr>
        <w:rPr>
          <w:b/>
          <w:bCs/>
        </w:rPr>
      </w:pPr>
      <w:r w:rsidRPr="00BE5523">
        <w:rPr>
          <w:b/>
          <w:bCs/>
        </w:rPr>
        <w:t>Market Analysis: Indian Dating Landscape</w:t>
      </w:r>
    </w:p>
    <w:p w14:paraId="3A238EB2" w14:textId="77777777" w:rsidR="00BE5523" w:rsidRPr="00BE5523" w:rsidRDefault="00BE5523" w:rsidP="00BE5523">
      <w:r w:rsidRPr="00BE5523">
        <w:t xml:space="preserve">The Indian online dating market is booming, with India now the </w:t>
      </w:r>
      <w:r w:rsidRPr="00BE5523">
        <w:rPr>
          <w:b/>
          <w:bCs/>
        </w:rPr>
        <w:t>second-largest dating app market globally</w:t>
      </w:r>
      <w:r w:rsidRPr="00BE5523">
        <w:t xml:space="preserve"> (</w:t>
      </w:r>
      <w:hyperlink r:id="rId5" w:anchor=":~:text=million%20in%20size,per%20annum" w:history="1">
        <w:r w:rsidRPr="00BE5523">
          <w:rPr>
            <w:rStyle w:val="Hyperlink"/>
          </w:rPr>
          <w:t>Bharat and the Future of the Dating Industry - Global Dating Insights</w:t>
        </w:r>
      </w:hyperlink>
      <w:r w:rsidRPr="00BE5523">
        <w:t xml:space="preserve">). The industry is estimated around </w:t>
      </w:r>
      <w:r w:rsidRPr="00BE5523">
        <w:rPr>
          <w:b/>
          <w:bCs/>
        </w:rPr>
        <w:t>₹3600 crore (USD ~$450M) and growing at ~20% annually (</w:t>
      </w:r>
      <w:hyperlink r:id="rId6" w:anchor=":~:text=million%20in%20size,per%20annum" w:history="1">
        <w:r w:rsidRPr="00BE5523">
          <w:rPr>
            <w:rStyle w:val="Hyperlink"/>
            <w:b/>
            <w:bCs/>
          </w:rPr>
          <w:t>Bharat and the Future of the Dating Industry - Global Dating Insights</w:t>
        </w:r>
      </w:hyperlink>
      <w:r w:rsidRPr="00BE5523">
        <w:rPr>
          <w:b/>
          <w:bCs/>
        </w:rPr>
        <w:t>)</w:t>
      </w:r>
      <w:r w:rsidRPr="00BE5523">
        <w:t xml:space="preserve">, indicating a huge opportunity base. However, this market is </w:t>
      </w:r>
      <w:r w:rsidRPr="00BE5523">
        <w:rPr>
          <w:b/>
          <w:bCs/>
        </w:rPr>
        <w:t>highly bifurcated</w:t>
      </w:r>
      <w:r w:rsidRPr="00BE5523">
        <w:t>:</w:t>
      </w:r>
    </w:p>
    <w:p w14:paraId="012611A5" w14:textId="77777777" w:rsidR="00BE5523" w:rsidRPr="00BE5523" w:rsidRDefault="00BE5523" w:rsidP="00BE5523">
      <w:pPr>
        <w:numPr>
          <w:ilvl w:val="0"/>
          <w:numId w:val="2"/>
        </w:numPr>
      </w:pPr>
      <w:r w:rsidRPr="00BE5523">
        <w:rPr>
          <w:b/>
          <w:bCs/>
        </w:rPr>
        <w:t>Urban, English-Speaking Segment (Tier-1 cities):</w:t>
      </w:r>
      <w:r w:rsidRPr="00BE5523">
        <w:t xml:space="preserve"> Early adopters of apps like Tinder, Bumble, etc. This segment (~60–80 million youth) has been the primary focus of global and copycat Indian apps (</w:t>
      </w:r>
      <w:hyperlink r:id="rId7" w:anchor=":~:text=targeting%20the%20English%20speaking%2C%20high,per%20annum" w:history="1">
        <w:r w:rsidRPr="00BE5523">
          <w:rPr>
            <w:rStyle w:val="Hyperlink"/>
          </w:rPr>
          <w:t>Bharat and the Future of the Dating Industry - Global Dating Insights</w:t>
        </w:r>
      </w:hyperlink>
      <w:r w:rsidRPr="00BE5523">
        <w:t xml:space="preserve">). These users often seek casual dating initially, but trends show a shift toward serious relationships. For example, casual “hook-up culture” is losing appeal in favor of </w:t>
      </w:r>
      <w:r w:rsidRPr="00BE5523">
        <w:rPr>
          <w:b/>
          <w:bCs/>
        </w:rPr>
        <w:t>“mindful connections” and long-term relationship goals</w:t>
      </w:r>
      <w:r w:rsidRPr="00BE5523">
        <w:t xml:space="preserve"> among Indian daters (</w:t>
      </w:r>
      <w:hyperlink r:id="rId8" w:anchor=":~:text=No%20More%20Casual%20Dating" w:history="1">
        <w:r w:rsidRPr="00BE5523">
          <w:rPr>
            <w:rStyle w:val="Hyperlink"/>
          </w:rPr>
          <w:t>How Indians Will Date in 2024 - Rediff.com Get Ahead</w:t>
        </w:r>
      </w:hyperlink>
      <w:r w:rsidRPr="00BE5523">
        <w:t>). Women especially find meeting life partners via apps empowering (</w:t>
      </w:r>
      <w:hyperlink r:id="rId9" w:anchor=":~:text=People%20are%20using%20dating%20apps,term%20relationships%20and%20friendships" w:history="1">
        <w:r w:rsidRPr="00BE5523">
          <w:rPr>
            <w:rStyle w:val="Hyperlink"/>
          </w:rPr>
          <w:t>How Indians Will Date in 2024 - Rediff.com Get Ahead</w:t>
        </w:r>
      </w:hyperlink>
      <w:r w:rsidRPr="00BE5523">
        <w:t xml:space="preserve">). By 2024, </w:t>
      </w:r>
      <w:r w:rsidRPr="00BE5523">
        <w:rPr>
          <w:b/>
          <w:bCs/>
        </w:rPr>
        <w:t>hookups are declining and many users (especially Gen Z and Millennials) are looking for “forever relationships” rather than flings (</w:t>
      </w:r>
      <w:hyperlink r:id="rId10" w:anchor=":~:text=No%20More%20Casual%20Dating" w:history="1">
        <w:r w:rsidRPr="00BE5523">
          <w:rPr>
            <w:rStyle w:val="Hyperlink"/>
            <w:b/>
            <w:bCs/>
          </w:rPr>
          <w:t>How Indians Will Date in 2024 - Rediff.com Get Ahead</w:t>
        </w:r>
      </w:hyperlink>
      <w:r w:rsidRPr="00BE5523">
        <w:rPr>
          <w:b/>
          <w:bCs/>
        </w:rPr>
        <w:t>)</w:t>
      </w:r>
      <w:r w:rsidRPr="00BE5523">
        <w:t>.</w:t>
      </w:r>
    </w:p>
    <w:p w14:paraId="2C7F854A" w14:textId="77777777" w:rsidR="00BE5523" w:rsidRPr="00BE5523" w:rsidRDefault="00BE5523" w:rsidP="00BE5523">
      <w:pPr>
        <w:numPr>
          <w:ilvl w:val="0"/>
          <w:numId w:val="2"/>
        </w:numPr>
      </w:pPr>
      <w:r w:rsidRPr="00BE5523">
        <w:rPr>
          <w:b/>
          <w:bCs/>
        </w:rPr>
        <w:lastRenderedPageBreak/>
        <w:t>Vernacular and Small-City Segment (Tier-2 &amp; 3 cities):</w:t>
      </w:r>
      <w:r w:rsidRPr="00BE5523">
        <w:t xml:space="preserve"> A much larger population (hundreds of millions of </w:t>
      </w:r>
      <w:proofErr w:type="gramStart"/>
      <w:r w:rsidRPr="00BE5523">
        <w:t>youth</w:t>
      </w:r>
      <w:proofErr w:type="gramEnd"/>
      <w:r w:rsidRPr="00BE5523">
        <w:t>) that has recently come online thanks to cheap smartphones and data. While only ~9.8% of Indians speak fluent English (</w:t>
      </w:r>
      <w:hyperlink r:id="rId11" w:anchor=":~:text=There%20are%20two%20Indias,but%20also%20a%20social%20barrier" w:history="1">
        <w:r w:rsidRPr="00BE5523">
          <w:rPr>
            <w:rStyle w:val="Hyperlink"/>
          </w:rPr>
          <w:t>Bharat and the Future of the Dating Industry - Global Dating Insights</w:t>
        </w:r>
      </w:hyperlink>
      <w:r w:rsidRPr="00BE5523">
        <w:t xml:space="preserve">), </w:t>
      </w:r>
      <w:r w:rsidRPr="00BE5523">
        <w:rPr>
          <w:b/>
          <w:bCs/>
        </w:rPr>
        <w:t>internet penetration in small towns is high</w:t>
      </w:r>
      <w:r w:rsidRPr="00BE5523">
        <w:t xml:space="preserve"> and youths there have aspirations similar to urban youth (</w:t>
      </w:r>
      <w:hyperlink r:id="rId12" w:anchor=":~:text=India%20is%20also%20one%20of,happen%20in%20the%20vernacular%20languages" w:history="1">
        <w:r w:rsidRPr="00BE5523">
          <w:rPr>
            <w:rStyle w:val="Hyperlink"/>
          </w:rPr>
          <w:t>Bharat and the Future of the Dating Industry - Global Dating Insights</w:t>
        </w:r>
      </w:hyperlink>
      <w:r w:rsidRPr="00BE5523">
        <w:t>). Many in Tier-2/3 cities want to avoid arranged marriages but also shy away from the casual dating image of Western apps (</w:t>
      </w:r>
      <w:hyperlink r:id="rId13" w:anchor=":~:text=On%20one%20end%20of%20the,a%20taboo%20in%20small%20towns" w:history="1">
        <w:r w:rsidRPr="00BE5523">
          <w:rPr>
            <w:rStyle w:val="Hyperlink"/>
          </w:rPr>
          <w:t>Bharat and the Future of the Dating Industry - Global Dating Insights</w:t>
        </w:r>
      </w:hyperlink>
      <w:r w:rsidRPr="00BE5523">
        <w:t>) (</w:t>
      </w:r>
      <w:hyperlink r:id="rId14" w:anchor=":~:text=With%20rising%20aspirations%20in%20small,especially%20the%20small%20town%20women" w:history="1">
        <w:r w:rsidRPr="00BE5523">
          <w:rPr>
            <w:rStyle w:val="Hyperlink"/>
          </w:rPr>
          <w:t>Bharat and the Future of the Dating Industry - Global Dating Insights</w:t>
        </w:r>
      </w:hyperlink>
      <w:r w:rsidRPr="00BE5523">
        <w:t xml:space="preserve">). Instead, they seek </w:t>
      </w:r>
      <w:r w:rsidRPr="00BE5523">
        <w:rPr>
          <w:b/>
          <w:bCs/>
        </w:rPr>
        <w:t>serious, meaningful connections</w:t>
      </w:r>
      <w:r w:rsidRPr="00BE5523">
        <w:t xml:space="preserve"> that can lead to long-term relationships in an open-minded (but not “flings”) context (</w:t>
      </w:r>
      <w:hyperlink r:id="rId15" w:anchor=":~:text=marriages%20,especially%20the%20small%20town%20women" w:history="1">
        <w:r w:rsidRPr="00BE5523">
          <w:rPr>
            <w:rStyle w:val="Hyperlink"/>
          </w:rPr>
          <w:t>Bharat and the Future of the Dating Industry - Global Dating Insights</w:t>
        </w:r>
      </w:hyperlink>
      <w:r w:rsidRPr="00BE5523">
        <w:t xml:space="preserve">). </w:t>
      </w:r>
      <w:r w:rsidRPr="00BE5523">
        <w:rPr>
          <w:b/>
          <w:bCs/>
        </w:rPr>
        <w:t>Shared values and family background tend to matter more in Tier-2/3</w:t>
      </w:r>
      <w:r w:rsidRPr="00BE5523">
        <w:t xml:space="preserve"> dating preferences, whereas lifestyle/career alignment is a bigger focus for Tier-1 users (</w:t>
      </w:r>
      <w:hyperlink r:id="rId16" w:anchor=":~:text=Across%20different%20regions%2C%20priorities%20vary,a%20meaningful%20connection%20before%20committing" w:history="1">
        <w:r w:rsidRPr="00BE5523">
          <w:rPr>
            <w:rStyle w:val="Hyperlink"/>
          </w:rPr>
          <w:t>QuackQuack Survey: Indian Online Daters Embrace Slower Matchmaking - Global Dating Insights</w:t>
        </w:r>
      </w:hyperlink>
      <w:r w:rsidRPr="00BE5523">
        <w:t>).</w:t>
      </w:r>
    </w:p>
    <w:p w14:paraId="33293104" w14:textId="77777777" w:rsidR="00BE5523" w:rsidRPr="00BE5523" w:rsidRDefault="00BE5523" w:rsidP="00BE5523">
      <w:pPr>
        <w:numPr>
          <w:ilvl w:val="0"/>
          <w:numId w:val="2"/>
        </w:numPr>
      </w:pPr>
      <w:r w:rsidRPr="00BE5523">
        <w:rPr>
          <w:b/>
          <w:bCs/>
        </w:rPr>
        <w:t>NRIs and International Users:</w:t>
      </w:r>
      <w:r w:rsidRPr="00BE5523">
        <w:t xml:space="preserve"> Indian diaspora and globally minded individuals who often straddle cultures. They may use Western apps but crave something tailored to </w:t>
      </w:r>
      <w:r w:rsidRPr="00BE5523">
        <w:lastRenderedPageBreak/>
        <w:t>Indian values. NRIs often face compatibility challenges when dating across cultures or with people back home (for instance, understanding each other’s family expectations or faith traditions). This segment values a tool that can gauge compatibility in those nuanced areas.</w:t>
      </w:r>
    </w:p>
    <w:p w14:paraId="4E4A3038" w14:textId="77777777" w:rsidR="00BE5523" w:rsidRPr="00BE5523" w:rsidRDefault="00BE5523" w:rsidP="00BE5523">
      <w:r w:rsidRPr="00BE5523">
        <w:rPr>
          <w:b/>
          <w:bCs/>
        </w:rPr>
        <w:t>Online Dating Trends (2024-2025):</w:t>
      </w:r>
      <w:r w:rsidRPr="00BE5523">
        <w:t xml:space="preserve"> Across the board, daters in India are becoming more </w:t>
      </w:r>
      <w:r w:rsidRPr="00BE5523">
        <w:rPr>
          <w:b/>
          <w:bCs/>
        </w:rPr>
        <w:t>intentional and cautious</w:t>
      </w:r>
      <w:r w:rsidRPr="00BE5523">
        <w:t>:</w:t>
      </w:r>
    </w:p>
    <w:p w14:paraId="0F28BAA9" w14:textId="77777777" w:rsidR="00BE5523" w:rsidRPr="00BE5523" w:rsidRDefault="00BE5523" w:rsidP="00BE5523">
      <w:pPr>
        <w:numPr>
          <w:ilvl w:val="0"/>
          <w:numId w:val="3"/>
        </w:numPr>
      </w:pPr>
      <w:r w:rsidRPr="00BE5523">
        <w:t xml:space="preserve">Many are </w:t>
      </w:r>
      <w:r w:rsidRPr="00BE5523">
        <w:rPr>
          <w:b/>
          <w:bCs/>
        </w:rPr>
        <w:t>“slowing down” the dating process</w:t>
      </w:r>
      <w:r w:rsidRPr="00BE5523">
        <w:t xml:space="preserve"> – A recent survey of 9,000 Indian daters found </w:t>
      </w:r>
      <w:r w:rsidRPr="00BE5523">
        <w:rPr>
          <w:b/>
          <w:bCs/>
        </w:rPr>
        <w:t>39% deliberately delay moving forward with matches</w:t>
      </w:r>
      <w:r w:rsidRPr="00BE5523">
        <w:t>, emphasizing emotional preparedness and compatibility checks before committing (</w:t>
      </w:r>
      <w:hyperlink r:id="rId17" w:anchor=":~:text=impulsive%20matching%20and%20instead%20opting,reasons%20for%20this%20cautious%20approach" w:history="1">
        <w:r w:rsidRPr="00BE5523">
          <w:rPr>
            <w:rStyle w:val="Hyperlink"/>
          </w:rPr>
          <w:t>QuackQuack Survey: Indian Online Daters Embrace Slower Matchmaking - Global Dating Insights</w:t>
        </w:r>
      </w:hyperlink>
      <w:r w:rsidRPr="00BE5523">
        <w:t xml:space="preserve">). In fact, </w:t>
      </w:r>
      <w:r w:rsidRPr="00BE5523">
        <w:rPr>
          <w:i/>
          <w:iCs/>
        </w:rPr>
        <w:t>“3 in 5 daters want to gauge emotional availability, compatibility, and long-term potential before investing time in a match”</w:t>
      </w:r>
      <w:r w:rsidRPr="00BE5523">
        <w:t xml:space="preserve"> (</w:t>
      </w:r>
      <w:hyperlink r:id="rId18" w:anchor=":~:text=QuackQuack%E2%80%99s%20Founder%20and%20CEO%2C%20Ravi,in%20a%20match%2C%E2%80%9D%20Mittal%20said" w:history="1">
        <w:r w:rsidRPr="00BE5523">
          <w:rPr>
            <w:rStyle w:val="Hyperlink"/>
          </w:rPr>
          <w:t>QuackQuack Survey: Indian Online Daters Embrace Slower Matchmaking - Global Dating Insights</w:t>
        </w:r>
      </w:hyperlink>
      <w:r w:rsidRPr="00BE5523">
        <w:t>). This indicates strong demand for tools that assess compatibility up front.</w:t>
      </w:r>
    </w:p>
    <w:p w14:paraId="288DAD2D" w14:textId="77777777" w:rsidR="00BE5523" w:rsidRPr="00BE5523" w:rsidRDefault="00BE5523" w:rsidP="00BE5523">
      <w:pPr>
        <w:numPr>
          <w:ilvl w:val="0"/>
          <w:numId w:val="3"/>
        </w:numPr>
      </w:pPr>
      <w:r w:rsidRPr="00BE5523">
        <w:t>Safety and trust are paramount. Users now research and vet partners more thoroughly and prefer platforms with verification and serious intent (</w:t>
      </w:r>
      <w:hyperlink r:id="rId19" w:anchor=":~:text=2024%20will%20see%20a%20heightened,emphasis%20on%20safety" w:history="1">
        <w:r w:rsidRPr="00BE5523">
          <w:rPr>
            <w:rStyle w:val="Hyperlink"/>
          </w:rPr>
          <w:t>How Indians Will Date in 2024 - Rediff.com Get Ahead</w:t>
        </w:r>
      </w:hyperlink>
      <w:r w:rsidRPr="00BE5523">
        <w:t>) (</w:t>
      </w:r>
      <w:hyperlink r:id="rId20" w:anchor=":~:text=From%20enhanced%20profile%20verification%20processes,the%20sheer%20quantity%20of%20matches" w:history="1">
        <w:r w:rsidRPr="00BE5523">
          <w:rPr>
            <w:rStyle w:val="Hyperlink"/>
          </w:rPr>
          <w:t>How Indians Will Date in 2024 - Rediff.com Get Ahead</w:t>
        </w:r>
      </w:hyperlink>
      <w:r w:rsidRPr="00BE5523">
        <w:t>). A compatibility report adds an extra layer of confidence (similar to how families in India have long matched horoscopes for compatibility).</w:t>
      </w:r>
    </w:p>
    <w:p w14:paraId="5E3971A2" w14:textId="77777777" w:rsidR="00BE5523" w:rsidRPr="00BE5523" w:rsidRDefault="00BE5523" w:rsidP="00BE5523">
      <w:pPr>
        <w:numPr>
          <w:ilvl w:val="0"/>
          <w:numId w:val="3"/>
        </w:numPr>
      </w:pPr>
      <w:r w:rsidRPr="00BE5523">
        <w:t xml:space="preserve">There’s a </w:t>
      </w:r>
      <w:r w:rsidRPr="00BE5523">
        <w:rPr>
          <w:b/>
          <w:bCs/>
        </w:rPr>
        <w:t>greater emphasis on shared values and second chances.</w:t>
      </w:r>
      <w:r w:rsidRPr="00BE5523">
        <w:t xml:space="preserve"> Daters (including divorcees and those over 30) are giving connections more time and looking beyond first impressions (</w:t>
      </w:r>
      <w:hyperlink r:id="rId21" w:anchor=":~:text=Second%20Chances" w:history="1">
        <w:r w:rsidRPr="00BE5523">
          <w:rPr>
            <w:rStyle w:val="Hyperlink"/>
          </w:rPr>
          <w:t>How Indians Will Date in 2024 - Rediff.com Get Ahead</w:t>
        </w:r>
      </w:hyperlink>
      <w:r w:rsidRPr="00BE5523">
        <w:t>) (</w:t>
      </w:r>
      <w:hyperlink r:id="rId22" w:anchor=":~:text=The%20survey%20found%20that%20this,%E2%80%9D" w:history="1">
        <w:r w:rsidRPr="00BE5523">
          <w:rPr>
            <w:rStyle w:val="Hyperlink"/>
          </w:rPr>
          <w:t>QuackQuack Survey: Indian Online Daters Embrace Slower Matchmaking - Global Dating Insights</w:t>
        </w:r>
      </w:hyperlink>
      <w:r w:rsidRPr="00BE5523">
        <w:t>). Shared core values, life goals, and family ethos are becoming deal-breakers or makers, especially outside big metros (</w:t>
      </w:r>
      <w:hyperlink r:id="rId23" w:anchor=":~:text=Across%20different%20regions%2C%20priorities%20vary,a%20meaningful%20connection%20before%20committing" w:history="1">
        <w:r w:rsidRPr="00BE5523">
          <w:rPr>
            <w:rStyle w:val="Hyperlink"/>
          </w:rPr>
          <w:t>QuackQuack Survey: Indian Online Daters Embrace Slower Matchmaking - Global Dating Insights</w:t>
        </w:r>
      </w:hyperlink>
      <w:r w:rsidRPr="00BE5523">
        <w:t>).</w:t>
      </w:r>
    </w:p>
    <w:p w14:paraId="5CC94F55" w14:textId="77777777" w:rsidR="00BE5523" w:rsidRPr="00BE5523" w:rsidRDefault="00BE5523" w:rsidP="00BE5523">
      <w:pPr>
        <w:numPr>
          <w:ilvl w:val="0"/>
          <w:numId w:val="3"/>
        </w:numPr>
      </w:pPr>
      <w:r w:rsidRPr="00BE5523">
        <w:rPr>
          <w:b/>
          <w:bCs/>
        </w:rPr>
        <w:t>Tier-2 aspirational behavior:</w:t>
      </w:r>
      <w:r w:rsidRPr="00BE5523">
        <w:t xml:space="preserve"> Singles in smaller cities often aspire to urban lifestyles and partners (</w:t>
      </w:r>
      <w:hyperlink r:id="rId24" w:anchor=":~:text=This%20trend%20involves%20setting%20clear,calls%20it%20Vision%20Board%20Dating" w:history="1">
        <w:r w:rsidRPr="00BE5523">
          <w:rPr>
            <w:rStyle w:val="Hyperlink"/>
          </w:rPr>
          <w:t>How Indians Will Date in 2024 - Rediff.com Get Ahead</w:t>
        </w:r>
      </w:hyperlink>
      <w:r w:rsidRPr="00BE5523">
        <w:t>). They are open to using modern tools to “manifest” the relationship they want – including understanding themselves better. Our platform can resonate here by providing a modern “compatibility horoscope” based on psychology rather than astrology.</w:t>
      </w:r>
    </w:p>
    <w:p w14:paraId="31F556E8" w14:textId="77777777" w:rsidR="00BE5523" w:rsidRPr="00BE5523" w:rsidRDefault="00BE5523" w:rsidP="00BE5523">
      <w:r w:rsidRPr="00BE5523">
        <w:t xml:space="preserve">Furthermore, the overall addressable market for our service is broad. Over </w:t>
      </w:r>
      <w:r w:rsidRPr="00BE5523">
        <w:rPr>
          <w:b/>
          <w:bCs/>
        </w:rPr>
        <w:t>42% of Indians across Tier-1, 2, and 3 cities report having used dating apps to find a partner</w:t>
      </w:r>
      <w:r w:rsidRPr="00BE5523">
        <w:t xml:space="preserve"> (</w:t>
      </w:r>
      <w:hyperlink r:id="rId25" w:anchor=":~:text=,journey%20and%20find%20genuine%20partners" w:history="1">
        <w:r w:rsidRPr="00BE5523">
          <w:rPr>
            <w:rStyle w:val="Hyperlink"/>
          </w:rPr>
          <w:t>QuackQuack survey: 26% in tier 1 and 2 cities find dating provides ...</w:t>
        </w:r>
      </w:hyperlink>
      <w:r w:rsidRPr="00BE5523">
        <w:t xml:space="preserve">), yet many remain unsatisfied with superficial matching. By focusing on </w:t>
      </w:r>
      <w:r w:rsidRPr="00BE5523">
        <w:rPr>
          <w:b/>
          <w:bCs/>
        </w:rPr>
        <w:t>compatibility profiling (a niche not directly served by popular swipe apps)</w:t>
      </w:r>
      <w:r w:rsidRPr="00BE5523">
        <w:t>, we fill a gap between casual dating apps and traditional matrimonial services:</w:t>
      </w:r>
    </w:p>
    <w:p w14:paraId="2C13D2C1" w14:textId="77777777" w:rsidR="00BE5523" w:rsidRPr="00BE5523" w:rsidRDefault="00BE5523" w:rsidP="00BE5523">
      <w:pPr>
        <w:numPr>
          <w:ilvl w:val="0"/>
          <w:numId w:val="4"/>
        </w:numPr>
      </w:pPr>
      <w:r w:rsidRPr="00BE5523">
        <w:rPr>
          <w:b/>
          <w:bCs/>
        </w:rPr>
        <w:lastRenderedPageBreak/>
        <w:t>Dating Apps:</w:t>
      </w:r>
      <w:r w:rsidRPr="00BE5523">
        <w:t xml:space="preserve"> Great for discovery but low on depth – only ~6-7% of users on popular apps pay for premium features (</w:t>
      </w:r>
      <w:hyperlink r:id="rId26" w:anchor=":~:text=Also%20the%20English%20dating%20apps,and%20are%20struggling%20for%20profitability" w:history="1">
        <w:r w:rsidRPr="00BE5523">
          <w:rPr>
            <w:rStyle w:val="Hyperlink"/>
          </w:rPr>
          <w:t>Bharat and the Future of the Dating Industry - Global Dating Insights</w:t>
        </w:r>
      </w:hyperlink>
      <w:r w:rsidRPr="00BE5523">
        <w:t>), and these apps struggle with monetization and retention of serious users. Users often complain that swiping is too looks-based or “hit-or-miss” for finding a truly compatible life partner.</w:t>
      </w:r>
    </w:p>
    <w:p w14:paraId="0F89131A" w14:textId="77777777" w:rsidR="00BE5523" w:rsidRPr="00BE5523" w:rsidRDefault="00BE5523" w:rsidP="00BE5523">
      <w:pPr>
        <w:numPr>
          <w:ilvl w:val="0"/>
          <w:numId w:val="4"/>
        </w:numPr>
      </w:pPr>
      <w:r w:rsidRPr="00BE5523">
        <w:rPr>
          <w:b/>
          <w:bCs/>
        </w:rPr>
        <w:t>Matrimonial Sites:</w:t>
      </w:r>
      <w:r w:rsidRPr="00BE5523">
        <w:t xml:space="preserve"> Focus on biodata, community, and family-approved metrics, but often neglect personal compatibility beyond surface criteria. Younger users find them stodgy or too family-controlled.</w:t>
      </w:r>
    </w:p>
    <w:p w14:paraId="18AE8FE2" w14:textId="77777777" w:rsidR="00BE5523" w:rsidRPr="00BE5523" w:rsidRDefault="00BE5523" w:rsidP="00BE5523">
      <w:pPr>
        <w:numPr>
          <w:ilvl w:val="0"/>
          <w:numId w:val="4"/>
        </w:numPr>
      </w:pPr>
      <w:r w:rsidRPr="00BE5523">
        <w:rPr>
          <w:b/>
          <w:bCs/>
        </w:rPr>
        <w:t>Astrology/Horoscope Matching:</w:t>
      </w:r>
      <w:r w:rsidRPr="00BE5523">
        <w:t xml:space="preserve"> Culturally prevalent in India for marriage matchmaking. While many use it, younger, educated users may prefer a more rational, psychology-driven approach. A compatibility report based on personality and values can be seen as a “modern matchmaking metric” akin to an astrological chart – giving our product a culturally familiar positioning but with a scientific twist.</w:t>
      </w:r>
    </w:p>
    <w:p w14:paraId="7BD296DB" w14:textId="77777777" w:rsidR="00BE5523" w:rsidRPr="00BE5523" w:rsidRDefault="00BE5523" w:rsidP="00BE5523">
      <w:r w:rsidRPr="00BE5523">
        <w:rPr>
          <w:b/>
          <w:bCs/>
        </w:rPr>
        <w:t>Key Opportunity:</w:t>
      </w:r>
      <w:r w:rsidRPr="00BE5523">
        <w:t xml:space="preserve"> Capitalize on the trend of intentional dating by providing a </w:t>
      </w:r>
      <w:r w:rsidRPr="00BE5523">
        <w:rPr>
          <w:b/>
          <w:bCs/>
        </w:rPr>
        <w:t>fun yet insightful compatibility assessment</w:t>
      </w:r>
      <w:r w:rsidRPr="00BE5523">
        <w:t>. This not only attracts singles looking for meaningful connections, but could also be used by couples (or two interested individuals) who want to compare profiles. By end of 2025, capturing even a fraction of the growing online dating user base (projected to reach ~3.6% of India’s population by 2024 in usage (</w:t>
      </w:r>
      <w:hyperlink r:id="rId27" w:anchor=":~:text=Modern%20Love%3A%20India%27s%20Dating%20Industry,Roughly%2020" w:history="1">
        <w:r w:rsidRPr="00BE5523">
          <w:rPr>
            <w:rStyle w:val="Hyperlink"/>
          </w:rPr>
          <w:t>Modern Love: India's Dating Industry - smallcase</w:t>
        </w:r>
      </w:hyperlink>
      <w:r w:rsidRPr="00BE5523">
        <w:t>)) will allow us to achieve the ₹3 crore profit target. The market conditions – large user base, rising willingness to pay for value (especially via one-time microtransactions (</w:t>
      </w:r>
      <w:hyperlink r:id="rId28" w:anchor=":~:text=,paying%20users%20on%20flutrr" w:history="1">
        <w:r w:rsidRPr="00BE5523">
          <w:rPr>
            <w:rStyle w:val="Hyperlink"/>
          </w:rPr>
          <w:t>Bharat and the Future of the Dating Industry - Global Dating Insights</w:t>
        </w:r>
      </w:hyperlink>
      <w:r w:rsidRPr="00BE5523">
        <w:t>)), and cultural shifts – are favorable for this product.</w:t>
      </w:r>
    </w:p>
    <w:p w14:paraId="58F253E1" w14:textId="77777777" w:rsidR="00BE5523" w:rsidRPr="00BE5523" w:rsidRDefault="00BE5523" w:rsidP="00BE5523">
      <w:pPr>
        <w:rPr>
          <w:b/>
          <w:bCs/>
        </w:rPr>
      </w:pPr>
      <w:r w:rsidRPr="00BE5523">
        <w:rPr>
          <w:b/>
          <w:bCs/>
        </w:rPr>
        <w:t>Value Proposition and Unique Selling Points</w:t>
      </w:r>
    </w:p>
    <w:p w14:paraId="6388D68C" w14:textId="77777777" w:rsidR="00BE5523" w:rsidRPr="00BE5523" w:rsidRDefault="00BE5523" w:rsidP="00BE5523">
      <w:r w:rsidRPr="00BE5523">
        <w:t xml:space="preserve">Our platform’s value proposition is built on </w:t>
      </w:r>
      <w:r w:rsidRPr="00BE5523">
        <w:rPr>
          <w:b/>
          <w:bCs/>
        </w:rPr>
        <w:t>depth, personalization, and cultural relevance</w:t>
      </w:r>
      <w:r w:rsidRPr="00BE5523">
        <w:t>:</w:t>
      </w:r>
    </w:p>
    <w:p w14:paraId="139BA3B6" w14:textId="77777777" w:rsidR="00BE5523" w:rsidRPr="00BE5523" w:rsidRDefault="00BE5523" w:rsidP="00BE5523">
      <w:pPr>
        <w:numPr>
          <w:ilvl w:val="0"/>
          <w:numId w:val="5"/>
        </w:numPr>
      </w:pPr>
      <w:r w:rsidRPr="00BE5523">
        <w:rPr>
          <w:b/>
          <w:bCs/>
        </w:rPr>
        <w:t>Scientific Compatibility Profiling:</w:t>
      </w:r>
      <w:r w:rsidRPr="00BE5523">
        <w:t xml:space="preserve"> We leverage established psychological frameworks (Big Five traits, MBTI dimensions, attachment styles, etc.) to create a comprehensive profile for the user. This isn’t random matchmaking – it’s a data-driven personal insight. Users get an </w:t>
      </w:r>
      <w:r w:rsidRPr="00BE5523">
        <w:rPr>
          <w:b/>
          <w:bCs/>
        </w:rPr>
        <w:t>analytical breakdown of their personality and relationship style</w:t>
      </w:r>
      <w:r w:rsidRPr="00BE5523">
        <w:t>, which can feel more tangible and actionable than a generic horoscope. It addresses questions like “Who am I in relationships? What do I really need in a partner?”.</w:t>
      </w:r>
    </w:p>
    <w:p w14:paraId="54E43157" w14:textId="77777777" w:rsidR="00BE5523" w:rsidRPr="00BE5523" w:rsidRDefault="00BE5523" w:rsidP="00BE5523">
      <w:pPr>
        <w:numPr>
          <w:ilvl w:val="0"/>
          <w:numId w:val="5"/>
        </w:numPr>
      </w:pPr>
      <w:r w:rsidRPr="00BE5523">
        <w:rPr>
          <w:b/>
          <w:bCs/>
        </w:rPr>
        <w:t>Not a Matching Service, but a Self-Discovery Tool:</w:t>
      </w:r>
      <w:r w:rsidRPr="00BE5523">
        <w:t xml:space="preserve"> By intentionally </w:t>
      </w:r>
      <w:r w:rsidRPr="00BE5523">
        <w:rPr>
          <w:i/>
          <w:iCs/>
        </w:rPr>
        <w:t>not</w:t>
      </w:r>
      <w:r w:rsidRPr="00BE5523">
        <w:t xml:space="preserve"> providing swiping or a list of matches, we differentiate from dating apps. Instead, we empower users with knowledge. This </w:t>
      </w:r>
      <w:r w:rsidRPr="00BE5523">
        <w:rPr>
          <w:b/>
          <w:bCs/>
        </w:rPr>
        <w:t>lowers the pressure</w:t>
      </w:r>
      <w:r w:rsidRPr="00BE5523">
        <w:t xml:space="preserve"> (no immediate judgment/rejection like on dating apps) and makes the experience introspective. Users can then use their compatibility profile on any platform or in real life to vet potential partners (share it </w:t>
      </w:r>
      <w:r w:rsidRPr="00BE5523">
        <w:lastRenderedPageBreak/>
        <w:t xml:space="preserve">on a date, compare with someone else’s profile, etc.). It essentially </w:t>
      </w:r>
      <w:r w:rsidRPr="00BE5523">
        <w:rPr>
          <w:b/>
          <w:bCs/>
        </w:rPr>
        <w:t>augments other dating efforts</w:t>
      </w:r>
      <w:r w:rsidRPr="00BE5523">
        <w:t xml:space="preserve"> rather than competing with them.</w:t>
      </w:r>
    </w:p>
    <w:p w14:paraId="5145C799" w14:textId="77777777" w:rsidR="00BE5523" w:rsidRPr="00BE5523" w:rsidRDefault="00BE5523" w:rsidP="00BE5523">
      <w:pPr>
        <w:numPr>
          <w:ilvl w:val="0"/>
          <w:numId w:val="5"/>
        </w:numPr>
      </w:pPr>
      <w:r w:rsidRPr="00BE5523">
        <w:rPr>
          <w:b/>
          <w:bCs/>
        </w:rPr>
        <w:t>Interfaith and Inclusive Framing:</w:t>
      </w:r>
      <w:r w:rsidRPr="00BE5523">
        <w:t xml:space="preserve"> In a diverse country like India, compatibility often hinges on attitudes toward religion, community, and family. Our platform is explicitly </w:t>
      </w:r>
      <w:r w:rsidRPr="00BE5523">
        <w:rPr>
          <w:b/>
          <w:bCs/>
        </w:rPr>
        <w:t>inclusive of all faiths and communities</w:t>
      </w:r>
      <w:r w:rsidRPr="00BE5523">
        <w:t xml:space="preserve"> – the questions and report are sensitized to identify a person’s stance on interfaith relationships, cultural traditions, and moral values without bias. For example, the report might highlight if a user is very traditional or very liberal about certain practices, so they can navigate relationships accordingly. This is a unique selling point, as mainstream apps avoid or inadequately address religion and values alignment.</w:t>
      </w:r>
    </w:p>
    <w:p w14:paraId="7D070F1F" w14:textId="77777777" w:rsidR="00BE5523" w:rsidRPr="00BE5523" w:rsidRDefault="00BE5523" w:rsidP="00BE5523">
      <w:pPr>
        <w:numPr>
          <w:ilvl w:val="0"/>
          <w:numId w:val="5"/>
        </w:numPr>
      </w:pPr>
      <w:r w:rsidRPr="00BE5523">
        <w:rPr>
          <w:b/>
          <w:bCs/>
        </w:rPr>
        <w:t>Youthful, Playful Tone with Substance:</w:t>
      </w:r>
      <w:r w:rsidRPr="00BE5523">
        <w:t xml:space="preserve"> The user experience will feel like taking a fun online quiz – </w:t>
      </w:r>
      <w:r w:rsidRPr="00BE5523">
        <w:rPr>
          <w:b/>
          <w:bCs/>
        </w:rPr>
        <w:t>engaging, light-hearted, and full of relatable scenarios</w:t>
      </w:r>
      <w:r w:rsidRPr="00BE5523">
        <w:t xml:space="preserve"> – but underlying that is serious psychology. This dual tone sets us apart from dry personality tests or overly fluffy quizzes. Think of it like a Buzzfeed-style quiz that yields a report as meaningful as a counseling session. This keeps users hooked (especially younger users with short attention spans) while delivering real insight.</w:t>
      </w:r>
    </w:p>
    <w:p w14:paraId="12DC109A" w14:textId="77777777" w:rsidR="00BE5523" w:rsidRPr="00BE5523" w:rsidRDefault="00BE5523" w:rsidP="00BE5523">
      <w:pPr>
        <w:numPr>
          <w:ilvl w:val="0"/>
          <w:numId w:val="5"/>
        </w:numPr>
      </w:pPr>
      <w:r w:rsidRPr="00BE5523">
        <w:rPr>
          <w:b/>
          <w:bCs/>
        </w:rPr>
        <w:t>Culturally Tailored Insights:</w:t>
      </w:r>
      <w:r w:rsidRPr="00BE5523">
        <w:t xml:space="preserve"> The platform understands Indian cultural nuances. For instance, the report might comment on how a user might handle common scenarios like dealing with in-laws, navigating career vs. family priorities, or celebrating each other’s festivals. By framing insights in culturally familiar contexts, users feel </w:t>
      </w:r>
      <w:proofErr w:type="gramStart"/>
      <w:r w:rsidRPr="00BE5523">
        <w:rPr>
          <w:i/>
          <w:iCs/>
        </w:rPr>
        <w:t>“ understood</w:t>
      </w:r>
      <w:proofErr w:type="gramEnd"/>
      <w:r w:rsidRPr="00BE5523">
        <w:rPr>
          <w:i/>
          <w:iCs/>
        </w:rPr>
        <w:t xml:space="preserve"> ”</w:t>
      </w:r>
      <w:r w:rsidRPr="00BE5523">
        <w:t>. This cultural tailoring makes the advice actionable in their daily life (e.g., “You indicated you value family traditions strongly – you might thrive with a partner who appreciates participating in rituals, or else ensure you communicate these needs to avoid conflict”).</w:t>
      </w:r>
    </w:p>
    <w:p w14:paraId="1F758CA2" w14:textId="77777777" w:rsidR="00BE5523" w:rsidRPr="00BE5523" w:rsidRDefault="00BE5523" w:rsidP="00BE5523">
      <w:pPr>
        <w:numPr>
          <w:ilvl w:val="0"/>
          <w:numId w:val="5"/>
        </w:numPr>
      </w:pPr>
      <w:r w:rsidRPr="00BE5523">
        <w:rPr>
          <w:b/>
          <w:bCs/>
        </w:rPr>
        <w:t>Compatibility Color Code:</w:t>
      </w:r>
      <w:r w:rsidRPr="00BE5523">
        <w:t xml:space="preserve"> A simple </w:t>
      </w:r>
      <w:r w:rsidRPr="00BE5523">
        <w:rPr>
          <w:b/>
          <w:bCs/>
        </w:rPr>
        <w:t>Red/Yellow/Green compatibility code</w:t>
      </w:r>
      <w:r w:rsidRPr="00BE5523">
        <w:t xml:space="preserve"> gives an at-a-glance summary of the user’s profile </w:t>
      </w:r>
      <w:r w:rsidRPr="00BE5523">
        <w:rPr>
          <w:b/>
          <w:bCs/>
        </w:rPr>
        <w:t>in terms of ease of compatibility</w:t>
      </w:r>
      <w:r w:rsidRPr="00BE5523">
        <w:t xml:space="preserve">. This acts as a playful “badge” they can share. For instance, a </w:t>
      </w:r>
      <w:proofErr w:type="gramStart"/>
      <w:r w:rsidRPr="00BE5523">
        <w:rPr>
          <w:b/>
          <w:bCs/>
        </w:rPr>
        <w:t>Green</w:t>
      </w:r>
      <w:proofErr w:type="gramEnd"/>
      <w:r w:rsidRPr="00BE5523">
        <w:rPr>
          <w:b/>
          <w:bCs/>
        </w:rPr>
        <w:t xml:space="preserve"> profile</w:t>
      </w:r>
      <w:r w:rsidRPr="00BE5523">
        <w:t xml:space="preserve"> might indicate a well-balanced personality and high openness to different types of people (meaning easier compatibility with many), </w:t>
      </w:r>
      <w:r w:rsidRPr="00BE5523">
        <w:rPr>
          <w:b/>
          <w:bCs/>
        </w:rPr>
        <w:t>Yellow</w:t>
      </w:r>
      <w:r w:rsidRPr="00BE5523">
        <w:t xml:space="preserve"> might indicate moderate compatibility (some strong preferences that need matching), and </w:t>
      </w:r>
      <w:r w:rsidRPr="00BE5523">
        <w:rPr>
          <w:b/>
          <w:bCs/>
        </w:rPr>
        <w:t>Red</w:t>
      </w:r>
      <w:r w:rsidRPr="00BE5523">
        <w:t xml:space="preserve"> might indicate many non-negotiable traits or potential friction points (meaning they should seek someone very aligned or work on certain areas). This color-coding is an easy hook – it creates curiosity (“I got Green, what about you?”) and encourages sharing, while the detailed report gives the nuance behind the color.</w:t>
      </w:r>
    </w:p>
    <w:p w14:paraId="7BA0EE87" w14:textId="77777777" w:rsidR="00BE5523" w:rsidRPr="00BE5523" w:rsidRDefault="00BE5523" w:rsidP="00BE5523">
      <w:r w:rsidRPr="00BE5523">
        <w:t xml:space="preserve">In essence, our platform promises </w:t>
      </w:r>
      <w:r w:rsidRPr="00BE5523">
        <w:rPr>
          <w:b/>
          <w:bCs/>
        </w:rPr>
        <w:t>“Discover your Compatibility DNA”</w:t>
      </w:r>
      <w:r w:rsidRPr="00BE5523">
        <w:t xml:space="preserve"> – a fun, enlightening journey that ultimately helps users make better relationship choices. This unique positioning – at the intersection of dating, self-development, and cultural compatibility – is not served by any single existing service, giving us a strong competitive edge.</w:t>
      </w:r>
    </w:p>
    <w:p w14:paraId="67EB9C6A" w14:textId="77777777" w:rsidR="00BE5523" w:rsidRPr="00BE5523" w:rsidRDefault="00BE5523" w:rsidP="00BE5523">
      <w:pPr>
        <w:rPr>
          <w:b/>
          <w:bCs/>
        </w:rPr>
      </w:pPr>
      <w:r w:rsidRPr="00BE5523">
        <w:rPr>
          <w:b/>
          <w:bCs/>
        </w:rPr>
        <w:lastRenderedPageBreak/>
        <w:t>Psychological Frameworks for Accurate Profiling</w:t>
      </w:r>
    </w:p>
    <w:p w14:paraId="54DC7396" w14:textId="77777777" w:rsidR="00BE5523" w:rsidRPr="00BE5523" w:rsidRDefault="00BE5523" w:rsidP="00BE5523">
      <w:r w:rsidRPr="00BE5523">
        <w:t>To ensure analytical accuracy, the compatibility assessment is grounded in well-established psychological and personality frameworks. We combine insights from multiple frameworks to cover different facets of personality and relationship behavior:</w:t>
      </w:r>
    </w:p>
    <w:p w14:paraId="284B1C9B" w14:textId="77777777" w:rsidR="00BE5523" w:rsidRPr="00BE5523" w:rsidRDefault="00BE5523" w:rsidP="00BE5523">
      <w:pPr>
        <w:numPr>
          <w:ilvl w:val="0"/>
          <w:numId w:val="6"/>
        </w:numPr>
      </w:pPr>
      <w:r w:rsidRPr="00BE5523">
        <w:rPr>
          <w:b/>
          <w:bCs/>
        </w:rPr>
        <w:t>Big Five Personality Traits (OCEAN):</w:t>
      </w:r>
      <w:r w:rsidRPr="00BE5523">
        <w:t xml:space="preserve"> The Big Five model measures personality across five broad dimensions – </w:t>
      </w:r>
      <w:r w:rsidRPr="00BE5523">
        <w:rPr>
          <w:b/>
          <w:bCs/>
        </w:rPr>
        <w:t>Openness, Conscientiousness, Extraversion, Agreeableness, Neuroticism</w:t>
      </w:r>
      <w:r w:rsidRPr="00BE5523">
        <w:t xml:space="preserve"> (</w:t>
      </w:r>
      <w:hyperlink r:id="rId29" w:anchor=":~:text=%2A%20,Traits" w:history="1">
        <w:r w:rsidRPr="00BE5523">
          <w:rPr>
            <w:rStyle w:val="Hyperlink"/>
          </w:rPr>
          <w:t>Personality Survey: Top 25 Questions, Types, Steps &amp; Tips</w:t>
        </w:r>
      </w:hyperlink>
      <w:r w:rsidRPr="00BE5523">
        <w:t xml:space="preserve">). This gives a robust scientific baseline. For example, a highly </w:t>
      </w:r>
      <w:r w:rsidRPr="00BE5523">
        <w:rPr>
          <w:b/>
          <w:bCs/>
        </w:rPr>
        <w:t>agreeable</w:t>
      </w:r>
      <w:r w:rsidRPr="00BE5523">
        <w:t xml:space="preserve"> person might be very accommodating in a relationship, whereas someone low on agreeableness could be more prone to conflict or bluntness. We will include questions to gauge each of the five traits. These traits have strong research backing in predicting interpersonal compatibility (e.g., high similarity in conscientiousness might make two people align in lifestyle habits, differences in extraversion might require compromise on social activities).</w:t>
      </w:r>
    </w:p>
    <w:p w14:paraId="64953B5A" w14:textId="77777777" w:rsidR="00BE5523" w:rsidRPr="00BE5523" w:rsidRDefault="00BE5523" w:rsidP="00BE5523">
      <w:pPr>
        <w:numPr>
          <w:ilvl w:val="0"/>
          <w:numId w:val="6"/>
        </w:numPr>
      </w:pPr>
      <w:r w:rsidRPr="00BE5523">
        <w:rPr>
          <w:b/>
          <w:bCs/>
        </w:rPr>
        <w:t>Myers-Briggs Type Indicator (MBTI):</w:t>
      </w:r>
      <w:r w:rsidRPr="00BE5523">
        <w:t xml:space="preserve"> Though not as scientifically rigorous as Big Five, MBTI is widely known and provides intuitive categories (16 personality types based on four dichotomies: Introvert/Extravert, Sensing/Intuition, Thinking/Feeling, Judging/Perceiving) (</w:t>
      </w:r>
      <w:hyperlink r:id="rId30" w:anchor=":~:text=%2A%20,Indicator" w:history="1">
        <w:r w:rsidRPr="00BE5523">
          <w:rPr>
            <w:rStyle w:val="Hyperlink"/>
          </w:rPr>
          <w:t>Personality Survey: Top 25 Questions, Types, Steps &amp; Tips</w:t>
        </w:r>
      </w:hyperlink>
      <w:r w:rsidRPr="00BE5523">
        <w:t xml:space="preserve">). We incorporate MBTI-style questions to tap into cognitive style and interaction preferences. This yields familiar </w:t>
      </w:r>
      <w:r w:rsidRPr="00BE5523">
        <w:rPr>
          <w:b/>
          <w:bCs/>
        </w:rPr>
        <w:t>personality “type” insights</w:t>
      </w:r>
      <w:r w:rsidRPr="00BE5523">
        <w:t xml:space="preserve"> that users can easily relate to (e.g., “You might be an ENFP – enthusiastic and people-oriented – so you may pair well with someone who appreciates your spontaneity and warmth”). MBTI adds a layer of </w:t>
      </w:r>
      <w:r w:rsidRPr="00BE5523">
        <w:rPr>
          <w:b/>
          <w:bCs/>
        </w:rPr>
        <w:t>user-friendly interpretation</w:t>
      </w:r>
      <w:r w:rsidRPr="00BE5523">
        <w:t xml:space="preserve"> and is a great conversation starter (“What’s your type?” is already common parlance).</w:t>
      </w:r>
    </w:p>
    <w:p w14:paraId="4C12CBC1" w14:textId="77777777" w:rsidR="00BE5523" w:rsidRPr="00BE5523" w:rsidRDefault="00BE5523" w:rsidP="00BE5523">
      <w:pPr>
        <w:numPr>
          <w:ilvl w:val="0"/>
          <w:numId w:val="6"/>
        </w:numPr>
      </w:pPr>
      <w:r w:rsidRPr="00BE5523">
        <w:rPr>
          <w:b/>
          <w:bCs/>
        </w:rPr>
        <w:t>Attachment Styles:</w:t>
      </w:r>
      <w:r w:rsidRPr="00BE5523">
        <w:t xml:space="preserve"> Attachment theory is crucial for relationship behavior. People generally fall into </w:t>
      </w:r>
      <w:r w:rsidRPr="00BE5523">
        <w:rPr>
          <w:b/>
          <w:bCs/>
        </w:rPr>
        <w:t>Secure, Anxious (Preoccupied), Avoidant (Dismissive), or Fearful</w:t>
      </w:r>
      <w:r w:rsidRPr="00BE5523">
        <w:t xml:space="preserve"> attachment styles, which originate from early life experiences and govern how they bond with others (</w:t>
      </w:r>
      <w:hyperlink r:id="rId31" w:anchor=":~:text=Attachment%20Styles%20and%20How%20They,an%20infant%20with%20your" w:history="1">
        <w:r w:rsidRPr="00BE5523">
          <w:rPr>
            <w:rStyle w:val="Hyperlink"/>
          </w:rPr>
          <w:t>Attachment Styles and How They Affect Adult Relationships</w:t>
        </w:r>
      </w:hyperlink>
      <w:r w:rsidRPr="00BE5523">
        <w:t xml:space="preserve">). For instance, an </w:t>
      </w:r>
      <w:r w:rsidRPr="00BE5523">
        <w:rPr>
          <w:b/>
          <w:bCs/>
        </w:rPr>
        <w:t>anxious attachment</w:t>
      </w:r>
      <w:r w:rsidRPr="00BE5523">
        <w:t xml:space="preserve"> individual craves closeness and might need lots of reassurance, whereas an </w:t>
      </w:r>
      <w:r w:rsidRPr="00BE5523">
        <w:rPr>
          <w:b/>
          <w:bCs/>
        </w:rPr>
        <w:t>avoidant</w:t>
      </w:r>
      <w:r w:rsidRPr="00BE5523">
        <w:t xml:space="preserve"> individual values independence and may pull back when a partner gets too close (</w:t>
      </w:r>
      <w:hyperlink r:id="rId32" w:anchor=":~:text=1" w:history="1">
        <w:r w:rsidRPr="00BE5523">
          <w:rPr>
            <w:rStyle w:val="Hyperlink"/>
          </w:rPr>
          <w:t>Attachment Styles in Adult Relationships - Complete Guide</w:t>
        </w:r>
      </w:hyperlink>
      <w:r w:rsidRPr="00BE5523">
        <w:t>) (</w:t>
      </w:r>
      <w:hyperlink r:id="rId33" w:anchor=":~:text=2" w:history="1">
        <w:r w:rsidRPr="00BE5523">
          <w:rPr>
            <w:rStyle w:val="Hyperlink"/>
          </w:rPr>
          <w:t>Attachment Styles in Adult Relationships - Complete Guide</w:t>
        </w:r>
      </w:hyperlink>
      <w:r w:rsidRPr="00BE5523">
        <w:t>). We will assess attachment tendencies by asking about trust, fear of abandonment, and independence in relationships. Understanding one’s attachment style is key to compatibility – e.g., a highly anxious person paired with a strongly avoidant person can lead to friction, whereas secure-secure pairs tend to thrive. By identifying these patterns, our report can advise users on the type of partner who would complement their emotional needs (and flag potential challenges).</w:t>
      </w:r>
    </w:p>
    <w:p w14:paraId="081F7FB6" w14:textId="77777777" w:rsidR="00BE5523" w:rsidRPr="00BE5523" w:rsidRDefault="00BE5523" w:rsidP="00BE5523">
      <w:pPr>
        <w:numPr>
          <w:ilvl w:val="0"/>
          <w:numId w:val="6"/>
        </w:numPr>
      </w:pPr>
      <w:r w:rsidRPr="00BE5523">
        <w:rPr>
          <w:b/>
          <w:bCs/>
        </w:rPr>
        <w:lastRenderedPageBreak/>
        <w:t>Emotional Intelligence (EQ):</w:t>
      </w:r>
      <w:r w:rsidRPr="00BE5523">
        <w:t xml:space="preserve"> Beyond personality “type,” emotional intelligence – the ability to recognize, understand, and manage emotions – is vital for relationship success. We draw from Daniel Goleman’s EQ model (self-awareness, self-regulation, empathy, social skills) in our questions (</w:t>
      </w:r>
      <w:hyperlink r:id="rId34" w:anchor=":~:text=,Introversion%20%2F%20Extroversion%20Test" w:history="1">
        <w:r w:rsidRPr="00BE5523">
          <w:rPr>
            <w:rStyle w:val="Hyperlink"/>
          </w:rPr>
          <w:t>How Ethical Are You? | Psychology Today</w:t>
        </w:r>
      </w:hyperlink>
      <w:r w:rsidRPr="00BE5523">
        <w:t>) (</w:t>
      </w:r>
      <w:hyperlink r:id="rId35" w:anchor=":~:text=,Relationship%20Satisfaction%20Test" w:history="1">
        <w:r w:rsidRPr="00BE5523">
          <w:rPr>
            <w:rStyle w:val="Hyperlink"/>
          </w:rPr>
          <w:t>How Ethical Are You? | Psychology Today</w:t>
        </w:r>
      </w:hyperlink>
      <w:r w:rsidRPr="00BE5523">
        <w:t>). For example, questions about how one reacts when angry or whether they consider others’ feelings gauge aspects of EQ. A person with high empathy and good emotional self-control may handle conflicts more smoothly, contributing to higher compatibility with various personalities. The report will comment on the user’s EQ strengths or weaknesses (e.g., “You’re highly empathetic, which helps you connect deeply, but you might sometimes neglect your own needs – watch out for one-sided relationships.”).</w:t>
      </w:r>
    </w:p>
    <w:p w14:paraId="3B731F5E" w14:textId="77777777" w:rsidR="00BE5523" w:rsidRPr="00BE5523" w:rsidRDefault="00BE5523" w:rsidP="00BE5523">
      <w:pPr>
        <w:numPr>
          <w:ilvl w:val="0"/>
          <w:numId w:val="6"/>
        </w:numPr>
      </w:pPr>
      <w:r w:rsidRPr="00BE5523">
        <w:rPr>
          <w:b/>
          <w:bCs/>
        </w:rPr>
        <w:t>Values and Moral Foundations:</w:t>
      </w:r>
      <w:r w:rsidRPr="00BE5523">
        <w:t xml:space="preserve"> We integrate questions to uncover a user’s </w:t>
      </w:r>
      <w:r w:rsidRPr="00BE5523">
        <w:rPr>
          <w:b/>
          <w:bCs/>
        </w:rPr>
        <w:t>core values, ethics, and morals</w:t>
      </w:r>
      <w:r w:rsidRPr="00BE5523">
        <w:t xml:space="preserve">. This might draw on frameworks like </w:t>
      </w:r>
      <w:r w:rsidRPr="00BE5523">
        <w:rPr>
          <w:b/>
          <w:bCs/>
        </w:rPr>
        <w:t>Schwartz’s Values</w:t>
      </w:r>
      <w:r w:rsidRPr="00BE5523">
        <w:t xml:space="preserve"> (e.g., tradition, benevolence, achievement) or </w:t>
      </w:r>
      <w:r w:rsidRPr="00BE5523">
        <w:rPr>
          <w:b/>
          <w:bCs/>
        </w:rPr>
        <w:t>Moral Foundations Theory</w:t>
      </w:r>
      <w:r w:rsidRPr="00BE5523">
        <w:t xml:space="preserve"> (care/harm, fairness, loyalty, authority, purity) to the extent applicable. The idea is to see what guiding principles matter most to the user (honesty, family loyalty, religious faith, personal freedom, etc.) and where they stand on key issues. Compatibility heavily depends on aligned values – a relationship between one person who values career ambition above all and another who values work-life balance and family time could be strained if not understood. By measuring values, we ensure the report can highlight areas where a user should seek a like-minded partner (or where compromise will be needed).</w:t>
      </w:r>
    </w:p>
    <w:p w14:paraId="4A87201B" w14:textId="77777777" w:rsidR="00BE5523" w:rsidRPr="00BE5523" w:rsidRDefault="00BE5523" w:rsidP="00BE5523">
      <w:pPr>
        <w:numPr>
          <w:ilvl w:val="0"/>
          <w:numId w:val="6"/>
        </w:numPr>
      </w:pPr>
      <w:r w:rsidRPr="00BE5523">
        <w:rPr>
          <w:b/>
          <w:bCs/>
        </w:rPr>
        <w:t>Lifestyle and Attachment Preferences:</w:t>
      </w:r>
      <w:r w:rsidRPr="00BE5523">
        <w:t xml:space="preserve"> (In addition to formal attachment theory) we consider practical compatibility factors often covered in premarital counseling or relationship research – e.g., love languages, communication style, conflict resolution approach. While not a single framework, we incorporate aspects of </w:t>
      </w:r>
      <w:r w:rsidRPr="00BE5523">
        <w:rPr>
          <w:b/>
          <w:bCs/>
        </w:rPr>
        <w:t>Gary Chapman’s Love Languages</w:t>
      </w:r>
      <w:r w:rsidRPr="00BE5523">
        <w:t xml:space="preserve"> (words of affirmation, acts of service, etc.) to see how the user prefers to give/receive love. We also use conflict style concepts (whether someone is avoidant, collaborative, or confrontational in disagreements). These psychological patterns deeply impact day-to-day compatibility and will be part of the profile analysis.</w:t>
      </w:r>
    </w:p>
    <w:p w14:paraId="3CE7862C" w14:textId="77777777" w:rsidR="00BE5523" w:rsidRPr="00BE5523" w:rsidRDefault="00BE5523" w:rsidP="00BE5523">
      <w:pPr>
        <w:numPr>
          <w:ilvl w:val="0"/>
          <w:numId w:val="6"/>
        </w:numPr>
      </w:pPr>
      <w:r w:rsidRPr="00BE5523">
        <w:rPr>
          <w:b/>
          <w:bCs/>
        </w:rPr>
        <w:t>Psychographic Profiling:</w:t>
      </w:r>
      <w:r w:rsidRPr="00BE5523">
        <w:t xml:space="preserve"> By combining the above frameworks, </w:t>
      </w:r>
      <w:proofErr w:type="gramStart"/>
      <w:r w:rsidRPr="00BE5523">
        <w:t>essentially</w:t>
      </w:r>
      <w:proofErr w:type="gramEnd"/>
      <w:r w:rsidRPr="00BE5523">
        <w:t xml:space="preserve"> we are creating a </w:t>
      </w:r>
      <w:r w:rsidRPr="00BE5523">
        <w:rPr>
          <w:b/>
          <w:bCs/>
        </w:rPr>
        <w:t>psychographic profile</w:t>
      </w:r>
      <w:r w:rsidRPr="00BE5523">
        <w:t xml:space="preserve"> of the user – not just demographics. This psychographic approach (personality, attitude, interests, lifestyle) is what will drive our compatibility algorithm.</w:t>
      </w:r>
    </w:p>
    <w:p w14:paraId="19132213" w14:textId="77777777" w:rsidR="00BE5523" w:rsidRPr="00BE5523" w:rsidRDefault="00BE5523" w:rsidP="00BE5523">
      <w:r w:rsidRPr="00BE5523">
        <w:t xml:space="preserve">All these frameworks feed into our proprietary </w:t>
      </w:r>
      <w:r w:rsidRPr="00BE5523">
        <w:rPr>
          <w:b/>
          <w:bCs/>
        </w:rPr>
        <w:t>Compatibility Algorithm</w:t>
      </w:r>
      <w:r w:rsidRPr="00BE5523">
        <w:t xml:space="preserve">. Each framework contributes certain scores or flags which are then synthesized into an overall profile and a compatibility score. The reason for using multiple frameworks is to achieve </w:t>
      </w:r>
      <w:r w:rsidRPr="00BE5523">
        <w:rPr>
          <w:b/>
          <w:bCs/>
        </w:rPr>
        <w:t>holistic accuracy</w:t>
      </w:r>
      <w:r w:rsidRPr="00BE5523">
        <w:t xml:space="preserve"> – for example, MBTI might label someone an introvert, but the Big Five will tell us </w:t>
      </w:r>
      <w:r w:rsidRPr="00BE5523">
        <w:rPr>
          <w:i/>
          <w:iCs/>
        </w:rPr>
        <w:t xml:space="preserve">how </w:t>
      </w:r>
      <w:r w:rsidRPr="00BE5523">
        <w:rPr>
          <w:i/>
          <w:iCs/>
        </w:rPr>
        <w:lastRenderedPageBreak/>
        <w:t>introverted</w:t>
      </w:r>
      <w:r w:rsidRPr="00BE5523">
        <w:t xml:space="preserve"> (mild or extreme), and the EQ assessment will tell us if that introversion is due to social anxiety or just personal preference. By triangulating these, the platform achieves high accuracy and nuance.</w:t>
      </w:r>
    </w:p>
    <w:p w14:paraId="0E0EEF73" w14:textId="77777777" w:rsidR="00BE5523" w:rsidRPr="00BE5523" w:rsidRDefault="00BE5523" w:rsidP="00BE5523">
      <w:r w:rsidRPr="00BE5523">
        <w:t>Importantly, we will validate and refine our question set with the help of a professional psychologist during development. The goal is to balance scientific validity with user engagement. We will also be transparent (to an extent) with users about the science behind the test, which adds credibility (e.g., explaining briefly in the report that “Your profile draws on the Big Five traits where you scored high on Extraversion and Agreeableness…”). This analytical backbone sets us apart from generic quizzes and will be highlighted in marketing as well.</w:t>
      </w:r>
    </w:p>
    <w:p w14:paraId="6E04B942" w14:textId="77777777" w:rsidR="00BE5523" w:rsidRPr="00BE5523" w:rsidRDefault="00BE5523" w:rsidP="00BE5523">
      <w:pPr>
        <w:rPr>
          <w:b/>
          <w:bCs/>
        </w:rPr>
      </w:pPr>
      <w:r w:rsidRPr="00BE5523">
        <w:rPr>
          <w:b/>
          <w:bCs/>
        </w:rPr>
        <w:t>Compatibility Questionnaire Design (30–40 Key Questions)</w:t>
      </w:r>
    </w:p>
    <w:p w14:paraId="464418CE" w14:textId="77777777" w:rsidR="00BE5523" w:rsidRPr="00BE5523" w:rsidRDefault="00BE5523" w:rsidP="00BE5523">
      <w:r w:rsidRPr="00BE5523">
        <w:t xml:space="preserve">At the heart of the platform is a </w:t>
      </w:r>
      <w:r w:rsidRPr="00BE5523">
        <w:rPr>
          <w:b/>
          <w:bCs/>
        </w:rPr>
        <w:t>30–40 question compatibility questionnaire</w:t>
      </w:r>
      <w:r w:rsidRPr="00BE5523">
        <w:t xml:space="preserve"> that users answer. These questions are carefully crafted to reveal aspects of the user’s personality, values, and relationship preferences. They are in-depth and often scenario-based to provoke honest, reflective answers. We use a mix of question formats – Likert scale statements (Strongly Agree to Strongly Disagree), multiple-choice scenarios, and rank-order preferences – to keep the experience engaging.</w:t>
      </w:r>
    </w:p>
    <w:p w14:paraId="3D786C2E" w14:textId="77777777" w:rsidR="00BE5523" w:rsidRPr="00BE5523" w:rsidRDefault="00BE5523" w:rsidP="00BE5523">
      <w:r w:rsidRPr="00BE5523">
        <w:t>To ensure thorough coverage, the questionnaire is divided into thematic sections. Below, we outline the key question areas and provide sample questions in each (grouped by category):</w:t>
      </w:r>
    </w:p>
    <w:p w14:paraId="4FDAF647" w14:textId="77777777" w:rsidR="00BE5523" w:rsidRPr="00BE5523" w:rsidRDefault="00BE5523" w:rsidP="00BE5523">
      <w:pPr>
        <w:rPr>
          <w:b/>
          <w:bCs/>
        </w:rPr>
      </w:pPr>
      <w:r w:rsidRPr="00BE5523">
        <w:rPr>
          <w:b/>
          <w:bCs/>
        </w:rPr>
        <w:t>1. Personality &amp; Habits</w:t>
      </w:r>
    </w:p>
    <w:p w14:paraId="1E26EC45" w14:textId="77777777" w:rsidR="00BE5523" w:rsidRPr="00BE5523" w:rsidRDefault="00BE5523" w:rsidP="00BE5523">
      <w:r w:rsidRPr="00BE5523">
        <w:t>These questions gauge core personality traits (Big Five and MBTI dimensions) and general behavior patterns.</w:t>
      </w:r>
    </w:p>
    <w:p w14:paraId="5642CAD0" w14:textId="77777777" w:rsidR="00BE5523" w:rsidRPr="00BE5523" w:rsidRDefault="00BE5523" w:rsidP="00BE5523">
      <w:pPr>
        <w:numPr>
          <w:ilvl w:val="0"/>
          <w:numId w:val="7"/>
        </w:numPr>
      </w:pPr>
      <w:r w:rsidRPr="00BE5523">
        <w:rPr>
          <w:b/>
          <w:bCs/>
        </w:rPr>
        <w:t>Social Energy:</w:t>
      </w:r>
      <w:r w:rsidRPr="00BE5523">
        <w:t xml:space="preserve"> </w:t>
      </w:r>
      <w:r w:rsidRPr="00BE5523">
        <w:rPr>
          <w:i/>
          <w:iCs/>
        </w:rPr>
        <w:t>“I feel energized when meeting new people at a gathering.”</w:t>
      </w:r>
      <w:r w:rsidRPr="00BE5523">
        <w:t xml:space="preserve"> (Measures Extraversion vs. Introversion – an extrovert would agree, an introvert would disagree, indicating they prefer intimate settings.)</w:t>
      </w:r>
    </w:p>
    <w:p w14:paraId="5B6B6CCC" w14:textId="77777777" w:rsidR="00BE5523" w:rsidRPr="00BE5523" w:rsidRDefault="00BE5523" w:rsidP="00BE5523">
      <w:pPr>
        <w:numPr>
          <w:ilvl w:val="0"/>
          <w:numId w:val="7"/>
        </w:numPr>
      </w:pPr>
      <w:r w:rsidRPr="00BE5523">
        <w:rPr>
          <w:b/>
          <w:bCs/>
        </w:rPr>
        <w:t>Planning vs. Spontaneity:</w:t>
      </w:r>
      <w:r w:rsidRPr="00BE5523">
        <w:t xml:space="preserve"> </w:t>
      </w:r>
      <w:r w:rsidRPr="00BE5523">
        <w:rPr>
          <w:i/>
          <w:iCs/>
        </w:rPr>
        <w:t>“I usually plan my week’s activities well in advance rather than winging it day by day.”</w:t>
      </w:r>
      <w:r w:rsidRPr="00BE5523">
        <w:t xml:space="preserve"> (Measures Judging vs. Perceiving tendency; planners vs. spontaneous types.)</w:t>
      </w:r>
    </w:p>
    <w:p w14:paraId="4339A2C7" w14:textId="77777777" w:rsidR="00BE5523" w:rsidRPr="00BE5523" w:rsidRDefault="00BE5523" w:rsidP="00BE5523">
      <w:pPr>
        <w:numPr>
          <w:ilvl w:val="0"/>
          <w:numId w:val="7"/>
        </w:numPr>
      </w:pPr>
      <w:r w:rsidRPr="00BE5523">
        <w:rPr>
          <w:b/>
          <w:bCs/>
        </w:rPr>
        <w:t>Novelty-Seeking:</w:t>
      </w:r>
      <w:r w:rsidRPr="00BE5523">
        <w:t xml:space="preserve"> </w:t>
      </w:r>
      <w:r w:rsidRPr="00BE5523">
        <w:rPr>
          <w:i/>
          <w:iCs/>
        </w:rPr>
        <w:t>“I love trying things outside my comfort zone, even if it’s something unfamiliar or unusual.”</w:t>
      </w:r>
      <w:r w:rsidRPr="00BE5523">
        <w:t xml:space="preserve"> (Measures Openness to Experience; indicates how adaptable or adventurous they are.)</w:t>
      </w:r>
    </w:p>
    <w:p w14:paraId="15268FE0" w14:textId="77777777" w:rsidR="00BE5523" w:rsidRPr="00BE5523" w:rsidRDefault="00BE5523" w:rsidP="00BE5523">
      <w:pPr>
        <w:numPr>
          <w:ilvl w:val="0"/>
          <w:numId w:val="7"/>
        </w:numPr>
      </w:pPr>
      <w:r w:rsidRPr="00BE5523">
        <w:rPr>
          <w:b/>
          <w:bCs/>
        </w:rPr>
        <w:t>Emotional Reactivity:</w:t>
      </w:r>
      <w:r w:rsidRPr="00BE5523">
        <w:t xml:space="preserve"> </w:t>
      </w:r>
      <w:r w:rsidRPr="00BE5523">
        <w:rPr>
          <w:i/>
          <w:iCs/>
        </w:rPr>
        <w:t>“When things don’t go my way, I tend to get upset or anxious easily.”</w:t>
      </w:r>
      <w:r w:rsidRPr="00BE5523">
        <w:t xml:space="preserve"> (Measures Neuroticism/Emotional Stability; high agreement suggests the person may need a partner who is patient and reassuring.)</w:t>
      </w:r>
    </w:p>
    <w:p w14:paraId="036A4737" w14:textId="77777777" w:rsidR="00BE5523" w:rsidRPr="00BE5523" w:rsidRDefault="00BE5523" w:rsidP="00BE5523">
      <w:pPr>
        <w:numPr>
          <w:ilvl w:val="0"/>
          <w:numId w:val="7"/>
        </w:numPr>
      </w:pPr>
      <w:r w:rsidRPr="00BE5523">
        <w:rPr>
          <w:b/>
          <w:bCs/>
        </w:rPr>
        <w:lastRenderedPageBreak/>
        <w:t>Conflict Approach:</w:t>
      </w:r>
      <w:r w:rsidRPr="00BE5523">
        <w:t xml:space="preserve"> </w:t>
      </w:r>
      <w:r w:rsidRPr="00BE5523">
        <w:rPr>
          <w:i/>
          <w:iCs/>
        </w:rPr>
        <w:t>“In group projects or discussions, I often naturally take charge of the situation.”</w:t>
      </w:r>
      <w:r w:rsidRPr="00BE5523">
        <w:t xml:space="preserve"> (Measures assertiveness/dominance, part of Extraversion; shows leadership vs. easygoing nature.)</w:t>
      </w:r>
    </w:p>
    <w:p w14:paraId="1F3ABD5C" w14:textId="77777777" w:rsidR="00BE5523" w:rsidRPr="00BE5523" w:rsidRDefault="00BE5523" w:rsidP="00BE5523">
      <w:pPr>
        <w:numPr>
          <w:ilvl w:val="0"/>
          <w:numId w:val="7"/>
        </w:numPr>
      </w:pPr>
      <w:r w:rsidRPr="00BE5523">
        <w:rPr>
          <w:b/>
          <w:bCs/>
        </w:rPr>
        <w:t>Detail vs. Big Picture:</w:t>
      </w:r>
      <w:r w:rsidRPr="00BE5523">
        <w:t xml:space="preserve"> </w:t>
      </w:r>
      <w:r w:rsidRPr="00BE5523">
        <w:rPr>
          <w:i/>
          <w:iCs/>
        </w:rPr>
        <w:t>“I’m more interested in immediate details than abstract ideas.”</w:t>
      </w:r>
      <w:r w:rsidRPr="00BE5523">
        <w:t xml:space="preserve"> (Sensing vs. Intuition; a sensor focuses on concrete details, an intuitive on big-picture and possibilities.)</w:t>
      </w:r>
    </w:p>
    <w:p w14:paraId="2B7F24A0" w14:textId="77777777" w:rsidR="00BE5523" w:rsidRPr="00BE5523" w:rsidRDefault="00BE5523" w:rsidP="00BE5523">
      <w:pPr>
        <w:numPr>
          <w:ilvl w:val="0"/>
          <w:numId w:val="7"/>
        </w:numPr>
      </w:pPr>
      <w:r w:rsidRPr="00BE5523">
        <w:rPr>
          <w:b/>
          <w:bCs/>
        </w:rPr>
        <w:t>Helping Others:</w:t>
      </w:r>
      <w:r w:rsidRPr="00BE5523">
        <w:t xml:space="preserve"> </w:t>
      </w:r>
      <w:r w:rsidRPr="00BE5523">
        <w:rPr>
          <w:i/>
          <w:iCs/>
        </w:rPr>
        <w:t>“I find myself going out of my way to help friends and family, even if I get nothing in return.”</w:t>
      </w:r>
      <w:r w:rsidRPr="00BE5523">
        <w:t xml:space="preserve"> (Measures Agreeableness/altruism. Someone who agrees strongly is very caring; a disagree might indicate a more pragmatic or self-focused stance.)</w:t>
      </w:r>
    </w:p>
    <w:p w14:paraId="47ACDC6D" w14:textId="77777777" w:rsidR="00BE5523" w:rsidRPr="00BE5523" w:rsidRDefault="00BE5523" w:rsidP="00BE5523">
      <w:r w:rsidRPr="00BE5523">
        <w:rPr>
          <w:i/>
          <w:iCs/>
        </w:rPr>
        <w:t>(These questions collectively reveal the user’s trait profile – e.g., an introverted, highly conscientious, somewhat anxious, very agreeable person – which feeds into compatibility analysis.)</w:t>
      </w:r>
    </w:p>
    <w:p w14:paraId="4D911451" w14:textId="77777777" w:rsidR="00BE5523" w:rsidRPr="00BE5523" w:rsidRDefault="00BE5523" w:rsidP="00BE5523">
      <w:pPr>
        <w:rPr>
          <w:b/>
          <w:bCs/>
        </w:rPr>
      </w:pPr>
      <w:r w:rsidRPr="00BE5523">
        <w:rPr>
          <w:b/>
          <w:bCs/>
        </w:rPr>
        <w:t>2. Emotional Intelligence &amp; Communication</w:t>
      </w:r>
    </w:p>
    <w:p w14:paraId="51C555A5" w14:textId="77777777" w:rsidR="00BE5523" w:rsidRPr="00BE5523" w:rsidRDefault="00BE5523" w:rsidP="00BE5523">
      <w:r w:rsidRPr="00BE5523">
        <w:t>Questions that assess how the user understands and manages emotions, communicates feelings, and handles interpersonal situations.</w:t>
      </w:r>
    </w:p>
    <w:p w14:paraId="1A737C33" w14:textId="77777777" w:rsidR="00BE5523" w:rsidRPr="00BE5523" w:rsidRDefault="00BE5523" w:rsidP="00BE5523">
      <w:pPr>
        <w:numPr>
          <w:ilvl w:val="0"/>
          <w:numId w:val="8"/>
        </w:numPr>
      </w:pPr>
      <w:r w:rsidRPr="00BE5523">
        <w:rPr>
          <w:b/>
          <w:bCs/>
        </w:rPr>
        <w:t>Empathy:</w:t>
      </w:r>
      <w:r w:rsidRPr="00BE5523">
        <w:t xml:space="preserve"> </w:t>
      </w:r>
      <w:r w:rsidRPr="00BE5523">
        <w:rPr>
          <w:i/>
          <w:iCs/>
        </w:rPr>
        <w:t>“I often notice and tune into the emotions that others are feeling.”</w:t>
      </w:r>
      <w:r w:rsidRPr="00BE5523">
        <w:t xml:space="preserve"> (High agreement indicates an empathetic individual – likely good at supporting a partner emotionally.)</w:t>
      </w:r>
    </w:p>
    <w:p w14:paraId="5B708186" w14:textId="77777777" w:rsidR="00BE5523" w:rsidRPr="00BE5523" w:rsidRDefault="00BE5523" w:rsidP="00BE5523">
      <w:pPr>
        <w:numPr>
          <w:ilvl w:val="0"/>
          <w:numId w:val="8"/>
        </w:numPr>
      </w:pPr>
      <w:r w:rsidRPr="00BE5523">
        <w:rPr>
          <w:b/>
          <w:bCs/>
        </w:rPr>
        <w:t>Expressiveness:</w:t>
      </w:r>
      <w:r w:rsidRPr="00BE5523">
        <w:t xml:space="preserve"> </w:t>
      </w:r>
      <w:r w:rsidRPr="00BE5523">
        <w:rPr>
          <w:i/>
          <w:iCs/>
        </w:rPr>
        <w:t>“When I’m upset with someone, I openly tell them what’s bothering me.”</w:t>
      </w:r>
      <w:r w:rsidRPr="00BE5523">
        <w:t xml:space="preserve"> (Measures communication style – direct communication vs. bottling up feelings.)</w:t>
      </w:r>
    </w:p>
    <w:p w14:paraId="0625D916" w14:textId="77777777" w:rsidR="00BE5523" w:rsidRPr="00BE5523" w:rsidRDefault="00BE5523" w:rsidP="00BE5523">
      <w:pPr>
        <w:numPr>
          <w:ilvl w:val="0"/>
          <w:numId w:val="8"/>
        </w:numPr>
      </w:pPr>
      <w:r w:rsidRPr="00BE5523">
        <w:rPr>
          <w:b/>
          <w:bCs/>
        </w:rPr>
        <w:t>Anger Management:</w:t>
      </w:r>
      <w:r w:rsidRPr="00BE5523">
        <w:t xml:space="preserve"> </w:t>
      </w:r>
      <w:r w:rsidRPr="00BE5523">
        <w:rPr>
          <w:i/>
          <w:iCs/>
        </w:rPr>
        <w:t>“If I get angry or frustrated, I usually calm down within a few minutes.”</w:t>
      </w:r>
      <w:r w:rsidRPr="00BE5523">
        <w:t xml:space="preserve"> (Gauges temper and self-regulation (</w:t>
      </w:r>
      <w:hyperlink r:id="rId36" w:anchor=":~:text=8,social%20environment%20or%20a%20public" w:history="1">
        <w:r w:rsidRPr="00BE5523">
          <w:rPr>
            <w:rStyle w:val="Hyperlink"/>
          </w:rPr>
          <w:t>Personality Survey: Top 25 Questions, Types, Steps &amp; Tips</w:t>
        </w:r>
      </w:hyperlink>
      <w:r w:rsidRPr="00BE5523">
        <w:t>). Someone who disagrees may hold grudges or need longer cool-off periods, affecting how conflicts resolve.)</w:t>
      </w:r>
    </w:p>
    <w:p w14:paraId="7505C794" w14:textId="77777777" w:rsidR="00BE5523" w:rsidRPr="00BE5523" w:rsidRDefault="00BE5523" w:rsidP="00BE5523">
      <w:pPr>
        <w:numPr>
          <w:ilvl w:val="0"/>
          <w:numId w:val="8"/>
        </w:numPr>
      </w:pPr>
      <w:r w:rsidRPr="00BE5523">
        <w:rPr>
          <w:b/>
          <w:bCs/>
        </w:rPr>
        <w:t>Conflict Resolution:</w:t>
      </w:r>
      <w:r w:rsidRPr="00BE5523">
        <w:t xml:space="preserve"> </w:t>
      </w:r>
      <w:r w:rsidRPr="00BE5523">
        <w:rPr>
          <w:i/>
          <w:iCs/>
        </w:rPr>
        <w:t>“During an argument, I try to understand my partner’s point of view, even if I disagree.”</w:t>
      </w:r>
      <w:r w:rsidRPr="00BE5523">
        <w:t xml:space="preserve"> (Indicates willingness to empathize during conflicts – a key to compatibility as it shows if they have a constructive or stubborn conflict style.)</w:t>
      </w:r>
    </w:p>
    <w:p w14:paraId="79C66782" w14:textId="77777777" w:rsidR="00BE5523" w:rsidRPr="00BE5523" w:rsidRDefault="00BE5523" w:rsidP="00BE5523">
      <w:pPr>
        <w:numPr>
          <w:ilvl w:val="0"/>
          <w:numId w:val="8"/>
        </w:numPr>
      </w:pPr>
      <w:r w:rsidRPr="00BE5523">
        <w:rPr>
          <w:b/>
          <w:bCs/>
        </w:rPr>
        <w:t>Apology and Forgiveness:</w:t>
      </w:r>
      <w:r w:rsidRPr="00BE5523">
        <w:t xml:space="preserve"> </w:t>
      </w:r>
      <w:r w:rsidRPr="00BE5523">
        <w:rPr>
          <w:i/>
          <w:iCs/>
        </w:rPr>
        <w:t>“I find it hard to apologize even when I know I’m wrong.”</w:t>
      </w:r>
      <w:r w:rsidRPr="00BE5523">
        <w:t xml:space="preserve"> (A disagree here is actually positive – it shows humility and ability to admit mistakes, which is healthy for relationships. Strong agreement would flag a potential issue with pride or conflict resolution.)</w:t>
      </w:r>
    </w:p>
    <w:p w14:paraId="4B7DD20C" w14:textId="77777777" w:rsidR="00BE5523" w:rsidRPr="00BE5523" w:rsidRDefault="00BE5523" w:rsidP="00BE5523">
      <w:pPr>
        <w:numPr>
          <w:ilvl w:val="0"/>
          <w:numId w:val="8"/>
        </w:numPr>
      </w:pPr>
      <w:r w:rsidRPr="00BE5523">
        <w:rPr>
          <w:b/>
          <w:bCs/>
        </w:rPr>
        <w:t>Support Seeking:</w:t>
      </w:r>
      <w:r w:rsidRPr="00BE5523">
        <w:t xml:space="preserve"> </w:t>
      </w:r>
      <w:r w:rsidRPr="00BE5523">
        <w:rPr>
          <w:i/>
          <w:iCs/>
        </w:rPr>
        <w:t>“When I’m feeling down, I reach out to my partner or friends for support.”</w:t>
      </w:r>
      <w:r w:rsidRPr="00BE5523">
        <w:t xml:space="preserve"> (This tells us if they are comfortable seeking emotional support – someone who doesn’t might be very independent or internalizing.)</w:t>
      </w:r>
    </w:p>
    <w:p w14:paraId="34EFFEE3" w14:textId="77777777" w:rsidR="00BE5523" w:rsidRPr="00BE5523" w:rsidRDefault="00BE5523" w:rsidP="00BE5523">
      <w:pPr>
        <w:numPr>
          <w:ilvl w:val="0"/>
          <w:numId w:val="8"/>
        </w:numPr>
      </w:pPr>
      <w:r w:rsidRPr="00BE5523">
        <w:rPr>
          <w:b/>
          <w:bCs/>
        </w:rPr>
        <w:lastRenderedPageBreak/>
        <w:t>Listening Style:</w:t>
      </w:r>
      <w:r w:rsidRPr="00BE5523">
        <w:t xml:space="preserve"> </w:t>
      </w:r>
      <w:r w:rsidRPr="00BE5523">
        <w:rPr>
          <w:i/>
          <w:iCs/>
        </w:rPr>
        <w:t>Scenario:</w:t>
      </w:r>
      <w:r w:rsidRPr="00BE5523">
        <w:t xml:space="preserve"> “Your partner comes home upset about a work problem. Do you: a) Quietly listen and offer a hug, b) Actively offer advice to solve it, c) Distract them with something fun, or d) Get uncomfortable with the venting?” (Their choice indicates how they support others – whether they are a good listener, a problem-solver, avoidant of emotional talks, etc. This ties into emotional intelligence and compatibility with someone’s needs.)</w:t>
      </w:r>
    </w:p>
    <w:p w14:paraId="76120CD9" w14:textId="77777777" w:rsidR="00BE5523" w:rsidRPr="00BE5523" w:rsidRDefault="00BE5523" w:rsidP="00BE5523">
      <w:r w:rsidRPr="00BE5523">
        <w:rPr>
          <w:i/>
          <w:iCs/>
        </w:rPr>
        <w:t>(These questions highlight EQ aspects like empathy, self-awareness, and communication. High scorers in these make great partners universally, whereas mismatches here (e.g., one partner is very communicative and the other is conflict-avoidant) can cause friction. The profile will comment on the user’s communication style and emotional needs.)</w:t>
      </w:r>
    </w:p>
    <w:p w14:paraId="2D83DE7D" w14:textId="77777777" w:rsidR="00BE5523" w:rsidRPr="00BE5523" w:rsidRDefault="00BE5523" w:rsidP="00BE5523">
      <w:pPr>
        <w:rPr>
          <w:b/>
          <w:bCs/>
        </w:rPr>
      </w:pPr>
      <w:r w:rsidRPr="00BE5523">
        <w:rPr>
          <w:b/>
          <w:bCs/>
        </w:rPr>
        <w:t>3. Values, Ethics &amp; Morals</w:t>
      </w:r>
    </w:p>
    <w:p w14:paraId="36FB2C6A" w14:textId="77777777" w:rsidR="00BE5523" w:rsidRPr="00BE5523" w:rsidRDefault="00BE5523" w:rsidP="00BE5523">
      <w:r w:rsidRPr="00BE5523">
        <w:t>Deep-dive into what the user holds important in life and their ethical compass. Framed in culturally familiar ways:</w:t>
      </w:r>
    </w:p>
    <w:p w14:paraId="5CE3B187" w14:textId="77777777" w:rsidR="00BE5523" w:rsidRPr="00BE5523" w:rsidRDefault="00BE5523" w:rsidP="00BE5523">
      <w:pPr>
        <w:numPr>
          <w:ilvl w:val="0"/>
          <w:numId w:val="9"/>
        </w:numPr>
      </w:pPr>
      <w:r w:rsidRPr="00BE5523">
        <w:rPr>
          <w:b/>
          <w:bCs/>
        </w:rPr>
        <w:t>Honesty vs Harmony:</w:t>
      </w:r>
      <w:r w:rsidRPr="00BE5523">
        <w:t xml:space="preserve"> </w:t>
      </w:r>
      <w:r w:rsidRPr="00BE5523">
        <w:rPr>
          <w:i/>
          <w:iCs/>
        </w:rPr>
        <w:t>“It’s better to tell a hard truth than a comforting lie.”</w:t>
      </w:r>
      <w:r w:rsidRPr="00BE5523">
        <w:t xml:space="preserve"> (Agreeing indicates the person values honesty absolutely; disagreeing might mean they prioritize sparing feelings or maintaining harmony. This can affect trust and communication in a relationship.)</w:t>
      </w:r>
    </w:p>
    <w:p w14:paraId="261E6BC6" w14:textId="77777777" w:rsidR="00BE5523" w:rsidRPr="00BE5523" w:rsidRDefault="00BE5523" w:rsidP="00BE5523">
      <w:pPr>
        <w:numPr>
          <w:ilvl w:val="0"/>
          <w:numId w:val="9"/>
        </w:numPr>
      </w:pPr>
      <w:r w:rsidRPr="00BE5523">
        <w:rPr>
          <w:b/>
          <w:bCs/>
        </w:rPr>
        <w:t>Loyalty and Family:</w:t>
      </w:r>
      <w:r w:rsidRPr="00BE5523">
        <w:t xml:space="preserve"> </w:t>
      </w:r>
      <w:r w:rsidRPr="00BE5523">
        <w:rPr>
          <w:i/>
          <w:iCs/>
        </w:rPr>
        <w:t>“I believe that family comes first, even if it means making personal sacrifices.”</w:t>
      </w:r>
      <w:r w:rsidRPr="00BE5523">
        <w:t xml:space="preserve"> (Measures commitment to family values. Someone who strongly agrees may need a partner who respects their dedication to family duties, common in Indian context.)</w:t>
      </w:r>
    </w:p>
    <w:p w14:paraId="78195BB3" w14:textId="77777777" w:rsidR="00BE5523" w:rsidRPr="00BE5523" w:rsidRDefault="00BE5523" w:rsidP="00BE5523">
      <w:pPr>
        <w:numPr>
          <w:ilvl w:val="0"/>
          <w:numId w:val="9"/>
        </w:numPr>
      </w:pPr>
      <w:r w:rsidRPr="00BE5523">
        <w:rPr>
          <w:b/>
          <w:bCs/>
        </w:rPr>
        <w:t>Work Ethic:</w:t>
      </w:r>
      <w:r w:rsidRPr="00BE5523">
        <w:t xml:space="preserve"> </w:t>
      </w:r>
      <w:r w:rsidRPr="00BE5523">
        <w:rPr>
          <w:i/>
          <w:iCs/>
        </w:rPr>
        <w:t>“Taking a small unauthorized shortcut at work (like using office resources for personal use) is okay if it benefits me.”</w:t>
      </w:r>
      <w:r w:rsidRPr="00BE5523">
        <w:t xml:space="preserve"> (This scenario subtly gauges ethics/integrity (</w:t>
      </w:r>
      <w:hyperlink r:id="rId37" w:anchor=":~:text=8,for%20the%20work%20of%20others" w:history="1">
        <w:r w:rsidRPr="00BE5523">
          <w:rPr>
            <w:rStyle w:val="Hyperlink"/>
          </w:rPr>
          <w:t>How Ethical Are You? | Psychology Today</w:t>
        </w:r>
      </w:hyperlink>
      <w:r w:rsidRPr="00BE5523">
        <w:t>) (</w:t>
      </w:r>
      <w:hyperlink r:id="rId38" w:anchor=":~:text=12,with%20integrity%20and%20transparency" w:history="1">
        <w:r w:rsidRPr="00BE5523">
          <w:rPr>
            <w:rStyle w:val="Hyperlink"/>
          </w:rPr>
          <w:t>How Ethical Are You? | Psychology Today</w:t>
        </w:r>
      </w:hyperlink>
      <w:r w:rsidRPr="00BE5523">
        <w:t>). A person who says it’s okay might be more pragmatic or opportunistic, whereas one who says not okay is principled – these differences in morals could affect trust between partners.)</w:t>
      </w:r>
    </w:p>
    <w:p w14:paraId="7FDFDAE2" w14:textId="77777777" w:rsidR="00BE5523" w:rsidRPr="00BE5523" w:rsidRDefault="00BE5523" w:rsidP="00BE5523">
      <w:pPr>
        <w:numPr>
          <w:ilvl w:val="0"/>
          <w:numId w:val="9"/>
        </w:numPr>
      </w:pPr>
      <w:r w:rsidRPr="00BE5523">
        <w:rPr>
          <w:b/>
          <w:bCs/>
        </w:rPr>
        <w:t>Promises and Commitments:</w:t>
      </w:r>
      <w:r w:rsidRPr="00BE5523">
        <w:t xml:space="preserve"> </w:t>
      </w:r>
      <w:r w:rsidRPr="00BE5523">
        <w:rPr>
          <w:i/>
          <w:iCs/>
        </w:rPr>
        <w:t>“If I commit to doing something for someone, I always do my best to follow through.”</w:t>
      </w:r>
      <w:r w:rsidRPr="00BE5523">
        <w:t xml:space="preserve"> (Reliability measure (</w:t>
      </w:r>
      <w:hyperlink r:id="rId39" w:anchor=":~:text=Strongly%20Agree" w:history="1">
        <w:r w:rsidRPr="00BE5523">
          <w:rPr>
            <w:rStyle w:val="Hyperlink"/>
          </w:rPr>
          <w:t>How Ethical Are You? | Psychology Today</w:t>
        </w:r>
      </w:hyperlink>
      <w:r w:rsidRPr="00BE5523">
        <w:t>). Those who agree strongly are very dependable – an attractive trait for long-term partnership. Lower agreement might flag flakiness.)</w:t>
      </w:r>
    </w:p>
    <w:p w14:paraId="49DD0FDB" w14:textId="77777777" w:rsidR="00BE5523" w:rsidRPr="00BE5523" w:rsidRDefault="00BE5523" w:rsidP="00BE5523">
      <w:pPr>
        <w:numPr>
          <w:ilvl w:val="0"/>
          <w:numId w:val="9"/>
        </w:numPr>
      </w:pPr>
      <w:r w:rsidRPr="00BE5523">
        <w:rPr>
          <w:b/>
          <w:bCs/>
        </w:rPr>
        <w:t>Second Chances:</w:t>
      </w:r>
      <w:r w:rsidRPr="00BE5523">
        <w:t xml:space="preserve"> </w:t>
      </w:r>
      <w:r w:rsidRPr="00BE5523">
        <w:rPr>
          <w:i/>
          <w:iCs/>
        </w:rPr>
        <w:t>“People can change if you give them a chance, so I’m willing to forgive past mistakes.”</w:t>
      </w:r>
      <w:r w:rsidRPr="00BE5523">
        <w:t xml:space="preserve"> (This reveals how forgiving or strict they are. A highly forgiving person might be very tolerant in relationships; someone who disagrees might hold grudges or have strict deal-breakers.)</w:t>
      </w:r>
    </w:p>
    <w:p w14:paraId="40B612DC" w14:textId="77777777" w:rsidR="00BE5523" w:rsidRPr="00BE5523" w:rsidRDefault="00BE5523" w:rsidP="00BE5523">
      <w:pPr>
        <w:numPr>
          <w:ilvl w:val="0"/>
          <w:numId w:val="9"/>
        </w:numPr>
      </w:pPr>
      <w:r w:rsidRPr="00BE5523">
        <w:rPr>
          <w:b/>
          <w:bCs/>
        </w:rPr>
        <w:t>Moral Dilemma:</w:t>
      </w:r>
      <w:r w:rsidRPr="00BE5523">
        <w:t xml:space="preserve"> </w:t>
      </w:r>
      <w:r w:rsidRPr="00BE5523">
        <w:rPr>
          <w:i/>
          <w:iCs/>
        </w:rPr>
        <w:t>Scenario:</w:t>
      </w:r>
      <w:r w:rsidRPr="00BE5523">
        <w:t xml:space="preserve"> “You witness your close friend’s fiancé flirting with someone else. Do you: a) Tell your friend immediately (honesty), b) Confront the </w:t>
      </w:r>
      <w:r w:rsidRPr="00BE5523">
        <w:lastRenderedPageBreak/>
        <w:t xml:space="preserve">fiancé to stop it, c) Keep out of it (not your business)?” (This </w:t>
      </w:r>
      <w:proofErr w:type="gramStart"/>
      <w:r w:rsidRPr="00BE5523">
        <w:t>gauges</w:t>
      </w:r>
      <w:proofErr w:type="gramEnd"/>
      <w:r w:rsidRPr="00BE5523">
        <w:t xml:space="preserve"> values like honesty, loyalty, and conflict avoidance in a morally tricky situation. How one handles such dilemmas speaks to their ethics and how they might behave in relationship dilemmas.)</w:t>
      </w:r>
    </w:p>
    <w:p w14:paraId="23FE54A5" w14:textId="77777777" w:rsidR="00BE5523" w:rsidRPr="00BE5523" w:rsidRDefault="00BE5523" w:rsidP="00BE5523">
      <w:pPr>
        <w:numPr>
          <w:ilvl w:val="0"/>
          <w:numId w:val="9"/>
        </w:numPr>
      </w:pPr>
      <w:r w:rsidRPr="00BE5523">
        <w:rPr>
          <w:b/>
          <w:bCs/>
        </w:rPr>
        <w:t>Fairness and Equality:</w:t>
      </w:r>
      <w:r w:rsidRPr="00BE5523">
        <w:t xml:space="preserve"> </w:t>
      </w:r>
      <w:r w:rsidRPr="00BE5523">
        <w:rPr>
          <w:i/>
          <w:iCs/>
        </w:rPr>
        <w:t>“I believe household chores and responsibilities should be shared equally between partners, regardless of traditional gender roles.”</w:t>
      </w:r>
      <w:r w:rsidRPr="00BE5523">
        <w:t xml:space="preserve"> (This addresses modern vs. traditional values. Agreement suggests egalitarian views – important if pairing with someone of similar or differing mindset.)</w:t>
      </w:r>
    </w:p>
    <w:p w14:paraId="6F0205CC" w14:textId="77777777" w:rsidR="00BE5523" w:rsidRPr="00BE5523" w:rsidRDefault="00BE5523" w:rsidP="00BE5523">
      <w:pPr>
        <w:numPr>
          <w:ilvl w:val="0"/>
          <w:numId w:val="9"/>
        </w:numPr>
      </w:pPr>
      <w:r w:rsidRPr="00BE5523">
        <w:rPr>
          <w:b/>
          <w:bCs/>
        </w:rPr>
        <w:t>Social Values:</w:t>
      </w:r>
      <w:r w:rsidRPr="00BE5523">
        <w:t xml:space="preserve"> </w:t>
      </w:r>
      <w:r w:rsidRPr="00BE5523">
        <w:rPr>
          <w:i/>
          <w:iCs/>
        </w:rPr>
        <w:t>“I am actively involved in social causes or community service.”</w:t>
      </w:r>
      <w:r w:rsidRPr="00BE5523">
        <w:t xml:space="preserve"> (If yes, indicates altruistic values and perhaps a preference for a partner who is socially conscious. If not, but partner is, that could be a mismatch in lifestyle priorities.)</w:t>
      </w:r>
    </w:p>
    <w:p w14:paraId="3BA5445E" w14:textId="77777777" w:rsidR="00BE5523" w:rsidRPr="00BE5523" w:rsidRDefault="00BE5523" w:rsidP="00BE5523">
      <w:r w:rsidRPr="00BE5523">
        <w:rPr>
          <w:i/>
          <w:iCs/>
        </w:rPr>
        <w:t xml:space="preserve">(This section uncovers potential alignment or conflict in a couple’s value system. The answers help categorize what the user might consider </w:t>
      </w:r>
      <w:r w:rsidRPr="00BE5523">
        <w:rPr>
          <w:b/>
          <w:bCs/>
          <w:i/>
          <w:iCs/>
        </w:rPr>
        <w:t>non-negotiables</w:t>
      </w:r>
      <w:r w:rsidRPr="00BE5523">
        <w:rPr>
          <w:i/>
          <w:iCs/>
        </w:rPr>
        <w:t xml:space="preserve"> (e.g., honesty, faithfulness, family loyalty) and where flexibility exists. These are crucial for recommending a “green” match—strong alignment on core values often underpins lasting relationships.)</w:t>
      </w:r>
    </w:p>
    <w:p w14:paraId="4E3C9B4C" w14:textId="77777777" w:rsidR="00BE5523" w:rsidRPr="00BE5523" w:rsidRDefault="00BE5523" w:rsidP="00BE5523">
      <w:pPr>
        <w:rPr>
          <w:b/>
          <w:bCs/>
        </w:rPr>
      </w:pPr>
      <w:r w:rsidRPr="00BE5523">
        <w:rPr>
          <w:b/>
          <w:bCs/>
        </w:rPr>
        <w:t>4. Relationship Attitudes &amp; Preferences</w:t>
      </w:r>
    </w:p>
    <w:p w14:paraId="061E8196" w14:textId="77777777" w:rsidR="00BE5523" w:rsidRPr="00BE5523" w:rsidRDefault="00BE5523" w:rsidP="00BE5523">
      <w:r w:rsidRPr="00BE5523">
        <w:t>These questions focus on how the user behaves and what they prefer in the context of romantic relationships specifically. They tap into attachment style, trust, and expectations.</w:t>
      </w:r>
    </w:p>
    <w:p w14:paraId="5B5E1C33" w14:textId="77777777" w:rsidR="00BE5523" w:rsidRPr="00BE5523" w:rsidRDefault="00BE5523" w:rsidP="00BE5523">
      <w:pPr>
        <w:numPr>
          <w:ilvl w:val="0"/>
          <w:numId w:val="10"/>
        </w:numPr>
      </w:pPr>
      <w:r w:rsidRPr="00BE5523">
        <w:rPr>
          <w:b/>
          <w:bCs/>
        </w:rPr>
        <w:t>Attachment &amp; Closeness:</w:t>
      </w:r>
      <w:r w:rsidRPr="00BE5523">
        <w:t xml:space="preserve"> </w:t>
      </w:r>
      <w:r w:rsidRPr="00BE5523">
        <w:rPr>
          <w:i/>
          <w:iCs/>
        </w:rPr>
        <w:t>“I need a lot of personal space and alone time, even when I’m in a loving relationship.”</w:t>
      </w:r>
      <w:r w:rsidRPr="00BE5523">
        <w:t xml:space="preserve"> (If they agree, they lean avoidant/independent. If they disagree, they likely desire frequent intimacy and togetherness – possibly anxious if extreme. Compatibility </w:t>
      </w:r>
      <w:proofErr w:type="gramStart"/>
      <w:r w:rsidRPr="00BE5523">
        <w:t>note</w:t>
      </w:r>
      <w:proofErr w:type="gramEnd"/>
      <w:r w:rsidRPr="00BE5523">
        <w:t>: two independent people may gel well; an independent with a very needy partner could struggle.)</w:t>
      </w:r>
    </w:p>
    <w:p w14:paraId="446CC005" w14:textId="77777777" w:rsidR="00BE5523" w:rsidRPr="00BE5523" w:rsidRDefault="00BE5523" w:rsidP="00BE5523">
      <w:pPr>
        <w:numPr>
          <w:ilvl w:val="0"/>
          <w:numId w:val="10"/>
        </w:numPr>
      </w:pPr>
      <w:r w:rsidRPr="00BE5523">
        <w:rPr>
          <w:b/>
          <w:bCs/>
        </w:rPr>
        <w:t>Jealousy and Trust:</w:t>
      </w:r>
      <w:r w:rsidRPr="00BE5523">
        <w:t xml:space="preserve"> </w:t>
      </w:r>
      <w:r w:rsidRPr="00BE5523">
        <w:rPr>
          <w:i/>
          <w:iCs/>
        </w:rPr>
        <w:t>“I feel insecure or jealous if my partner spends time with a close friend of the opposite sex.”</w:t>
      </w:r>
      <w:r w:rsidRPr="00BE5523">
        <w:t xml:space="preserve"> (Agreement indicates potential trust issues or anxious attachment. Disagreement suggests confidence and trust. This has immediate compatibility implications – mismatched jealousy levels can cause conflicts.)</w:t>
      </w:r>
    </w:p>
    <w:p w14:paraId="1B0F6473" w14:textId="77777777" w:rsidR="00BE5523" w:rsidRPr="00BE5523" w:rsidRDefault="00BE5523" w:rsidP="00BE5523">
      <w:pPr>
        <w:numPr>
          <w:ilvl w:val="0"/>
          <w:numId w:val="10"/>
        </w:numPr>
      </w:pPr>
      <w:r w:rsidRPr="00BE5523">
        <w:rPr>
          <w:b/>
          <w:bCs/>
        </w:rPr>
        <w:t>Initiative in Love:</w:t>
      </w:r>
      <w:r w:rsidRPr="00BE5523">
        <w:t xml:space="preserve"> </w:t>
      </w:r>
      <w:r w:rsidRPr="00BE5523">
        <w:rPr>
          <w:i/>
          <w:iCs/>
        </w:rPr>
        <w:t>“If I like someone, I have no problem making the first move or expressing my feelings to them.”</w:t>
      </w:r>
      <w:r w:rsidRPr="00BE5523">
        <w:t xml:space="preserve"> (Measures assertiveness vs. reserved approach in dating. This can also reflect confidence. A mismatch here isn’t deal-breaking but tells if they pair better with someone who complements this – e.g., two very shy people might never progress without external help, two very forward people might clash or might click quickly.)</w:t>
      </w:r>
    </w:p>
    <w:p w14:paraId="388D4115" w14:textId="77777777" w:rsidR="00BE5523" w:rsidRPr="00BE5523" w:rsidRDefault="00BE5523" w:rsidP="00BE5523">
      <w:pPr>
        <w:numPr>
          <w:ilvl w:val="0"/>
          <w:numId w:val="10"/>
        </w:numPr>
      </w:pPr>
      <w:r w:rsidRPr="00BE5523">
        <w:rPr>
          <w:b/>
          <w:bCs/>
        </w:rPr>
        <w:t>Conflict Style:</w:t>
      </w:r>
      <w:r w:rsidRPr="00BE5523">
        <w:t xml:space="preserve"> </w:t>
      </w:r>
      <w:r w:rsidRPr="00BE5523">
        <w:rPr>
          <w:i/>
          <w:iCs/>
        </w:rPr>
        <w:t>“When conflict arises with my partner, my instinct is to: a) discuss it immediately and solve it, b) take some time alone to cool off before talking, c) avoid confrontation and act like nothing happened.”</w:t>
      </w:r>
      <w:r w:rsidRPr="00BE5523">
        <w:t xml:space="preserve"> (This reveals if they are conflict-confronting, cooperative, or avoidant. For example, an avoidant with a </w:t>
      </w:r>
      <w:r w:rsidRPr="00BE5523">
        <w:lastRenderedPageBreak/>
        <w:t>confrontational partner can lead to frustration on both sides. The report can highlight this dynamic.)</w:t>
      </w:r>
    </w:p>
    <w:p w14:paraId="1E068A0A" w14:textId="77777777" w:rsidR="00BE5523" w:rsidRPr="00BE5523" w:rsidRDefault="00BE5523" w:rsidP="00BE5523">
      <w:pPr>
        <w:numPr>
          <w:ilvl w:val="0"/>
          <w:numId w:val="10"/>
        </w:numPr>
      </w:pPr>
      <w:r w:rsidRPr="00BE5523">
        <w:rPr>
          <w:b/>
          <w:bCs/>
        </w:rPr>
        <w:t>Long-Term Commitment Mindset:</w:t>
      </w:r>
      <w:r w:rsidRPr="00BE5523">
        <w:t xml:space="preserve"> </w:t>
      </w:r>
      <w:r w:rsidRPr="00BE5523">
        <w:rPr>
          <w:i/>
          <w:iCs/>
        </w:rPr>
        <w:t>“I only enter a relationship if I can see it potentially leading to marriage or a lifelong partnership.”</w:t>
      </w:r>
      <w:r w:rsidRPr="00BE5523">
        <w:t xml:space="preserve"> (If yes, they are very serious-minded (long-term oriented); if no, they might be okay with casual or short-term to explore. Alignment on this expectation is crucial – a “marriage-minded” person with a casual dater will be incompatible.)</w:t>
      </w:r>
    </w:p>
    <w:p w14:paraId="7BEA5914" w14:textId="77777777" w:rsidR="00BE5523" w:rsidRPr="00BE5523" w:rsidRDefault="00BE5523" w:rsidP="00BE5523">
      <w:pPr>
        <w:numPr>
          <w:ilvl w:val="0"/>
          <w:numId w:val="10"/>
        </w:numPr>
      </w:pPr>
      <w:r w:rsidRPr="00BE5523">
        <w:rPr>
          <w:b/>
          <w:bCs/>
        </w:rPr>
        <w:t>Life Goals Alignment:</w:t>
      </w:r>
      <w:r w:rsidRPr="00BE5523">
        <w:t xml:space="preserve"> </w:t>
      </w:r>
      <w:r w:rsidRPr="00BE5523">
        <w:rPr>
          <w:i/>
          <w:iCs/>
        </w:rPr>
        <w:t>“Which is more important to you in the next 5-10 years: A) advancing your career/education, B) settling down with a life partner, C) experiencing travel and personal growth, D) caring for family (parents/relatives)?”</w:t>
      </w:r>
      <w:r w:rsidRPr="00BE5523">
        <w:t xml:space="preserve"> (Users can rank these perhaps. This gives insight into their current life priorities. Compatibility insight: partners with drastically different life priorities (one focused on career, another on starting a family ASAP) need careful negotiation.)</w:t>
      </w:r>
    </w:p>
    <w:p w14:paraId="68683DFD" w14:textId="77777777" w:rsidR="00BE5523" w:rsidRPr="00BE5523" w:rsidRDefault="00BE5523" w:rsidP="00BE5523">
      <w:pPr>
        <w:numPr>
          <w:ilvl w:val="0"/>
          <w:numId w:val="10"/>
        </w:numPr>
      </w:pPr>
      <w:r w:rsidRPr="00BE5523">
        <w:rPr>
          <w:b/>
          <w:bCs/>
        </w:rPr>
        <w:t>Children and Family:</w:t>
      </w:r>
      <w:r w:rsidRPr="00BE5523">
        <w:t xml:space="preserve"> </w:t>
      </w:r>
      <w:r w:rsidRPr="00BE5523">
        <w:rPr>
          <w:i/>
          <w:iCs/>
        </w:rPr>
        <w:t>“Do you want to have children someday?”</w:t>
      </w:r>
      <w:r w:rsidRPr="00BE5523">
        <w:t xml:space="preserve"> (Options: Yes definitely, Maybe/Not sure, No.) – While a bit direct, this is a fundamental compatibility question for long-term relationships. We include it because if someone absolutely wants kids and another absolutely doesn’t, that’s a red-level incompatibility. Better to surface this early.)</w:t>
      </w:r>
    </w:p>
    <w:p w14:paraId="021EF824" w14:textId="77777777" w:rsidR="00BE5523" w:rsidRPr="00BE5523" w:rsidRDefault="00BE5523" w:rsidP="00BE5523">
      <w:pPr>
        <w:numPr>
          <w:ilvl w:val="0"/>
          <w:numId w:val="10"/>
        </w:numPr>
      </w:pPr>
      <w:r w:rsidRPr="00BE5523">
        <w:rPr>
          <w:b/>
          <w:bCs/>
        </w:rPr>
        <w:t>Love Language Indicator:</w:t>
      </w:r>
      <w:r w:rsidRPr="00BE5523">
        <w:t xml:space="preserve"> </w:t>
      </w:r>
      <w:r w:rsidRPr="00BE5523">
        <w:rPr>
          <w:i/>
          <w:iCs/>
        </w:rPr>
        <w:t>“I feel most loved by a partner when they: a) say “I love you” or give compliments, b) spend quality time with me, c) give me thoughtful gifts, d) do things to help me (like tasks), e) are physically affectionate.”</w:t>
      </w:r>
      <w:r w:rsidRPr="00BE5523">
        <w:t xml:space="preserve"> (This is a simplified probe for their love language. Differences here don’t mean incompatibility per se, but awareness helps – e.g., if one’s love language is physical touch but the other isn’t comfortable with that, they’d need to bridge that gap.)</w:t>
      </w:r>
    </w:p>
    <w:p w14:paraId="79223FC3" w14:textId="77777777" w:rsidR="00BE5523" w:rsidRPr="00BE5523" w:rsidRDefault="00BE5523" w:rsidP="00BE5523">
      <w:r w:rsidRPr="00BE5523">
        <w:rPr>
          <w:i/>
          <w:iCs/>
        </w:rPr>
        <w:t>(This section yields very actionable compatibility info. It identifies potential attachment style (through trust, space, conflict responses) and clarifies what the user is looking for in a relationship. The profile will highlight, for example, “You cherish independence (need space), so a partner who is equally independent or securely attached (not overly clingy) will suit you best” or “You prioritize starting a family soon; look for someone on the same page about children to avoid heartbreak.”)</w:t>
      </w:r>
    </w:p>
    <w:p w14:paraId="31F50F02" w14:textId="77777777" w:rsidR="00BE5523" w:rsidRPr="00BE5523" w:rsidRDefault="00BE5523" w:rsidP="00BE5523">
      <w:pPr>
        <w:rPr>
          <w:b/>
          <w:bCs/>
        </w:rPr>
      </w:pPr>
      <w:r w:rsidRPr="00BE5523">
        <w:rPr>
          <w:b/>
          <w:bCs/>
        </w:rPr>
        <w:t>5. Cultural &amp; Religious Flexibility</w:t>
      </w:r>
    </w:p>
    <w:p w14:paraId="214D912D" w14:textId="77777777" w:rsidR="00BE5523" w:rsidRPr="00BE5523" w:rsidRDefault="00BE5523" w:rsidP="00BE5523">
      <w:r w:rsidRPr="00BE5523">
        <w:t>Questions designed to assess how the user views differences in religion, culture, and lifestyle – crucial in the Indian interfaith and intercultural context.</w:t>
      </w:r>
    </w:p>
    <w:p w14:paraId="37C72FD5" w14:textId="77777777" w:rsidR="00BE5523" w:rsidRPr="00BE5523" w:rsidRDefault="00BE5523" w:rsidP="00BE5523">
      <w:pPr>
        <w:numPr>
          <w:ilvl w:val="0"/>
          <w:numId w:val="11"/>
        </w:numPr>
      </w:pPr>
      <w:r w:rsidRPr="00BE5523">
        <w:rPr>
          <w:b/>
          <w:bCs/>
        </w:rPr>
        <w:t>Interfaith Openness:</w:t>
      </w:r>
      <w:r w:rsidRPr="00BE5523">
        <w:t xml:space="preserve"> </w:t>
      </w:r>
      <w:r w:rsidRPr="00BE5523">
        <w:rPr>
          <w:i/>
          <w:iCs/>
        </w:rPr>
        <w:t>“I am open to marrying someone from a different religion or community than mine.”</w:t>
      </w:r>
      <w:r w:rsidRPr="00BE5523">
        <w:t xml:space="preserve"> (A direct but important question. A user who disagrees (not open) may require a partner of the same faith – which is fine but narrows options. One who agrees is flexible. The report can use this to guide them – e.g., if they are </w:t>
      </w:r>
      <w:r w:rsidRPr="00BE5523">
        <w:lastRenderedPageBreak/>
        <w:t>open while their family is not, that’s another discussion, but at least their personal stance is known.)</w:t>
      </w:r>
    </w:p>
    <w:p w14:paraId="6F82D8F7" w14:textId="77777777" w:rsidR="00BE5523" w:rsidRPr="00BE5523" w:rsidRDefault="00BE5523" w:rsidP="00BE5523">
      <w:pPr>
        <w:numPr>
          <w:ilvl w:val="0"/>
          <w:numId w:val="11"/>
        </w:numPr>
      </w:pPr>
      <w:r w:rsidRPr="00BE5523">
        <w:rPr>
          <w:b/>
          <w:bCs/>
        </w:rPr>
        <w:t>Religious Practice:</w:t>
      </w:r>
      <w:r w:rsidRPr="00BE5523">
        <w:t xml:space="preserve"> </w:t>
      </w:r>
      <w:r w:rsidRPr="00BE5523">
        <w:rPr>
          <w:i/>
          <w:iCs/>
        </w:rPr>
        <w:t>“How important is it that your future partner participates in your religious or cultural festivals and traditions?”</w:t>
      </w:r>
      <w:r w:rsidRPr="00BE5523">
        <w:t xml:space="preserve"> (Options from </w:t>
      </w:r>
      <w:r w:rsidRPr="00BE5523">
        <w:rPr>
          <w:i/>
          <w:iCs/>
        </w:rPr>
        <w:t>“Not at all important”</w:t>
      </w:r>
      <w:r w:rsidRPr="00BE5523">
        <w:t xml:space="preserve"> to </w:t>
      </w:r>
      <w:r w:rsidRPr="00BE5523">
        <w:rPr>
          <w:i/>
          <w:iCs/>
        </w:rPr>
        <w:t>“Extremely important – I need full involvement.”</w:t>
      </w:r>
      <w:r w:rsidRPr="00BE5523">
        <w:t xml:space="preserve"> This gauges expectations. Someone very devout/traditional might need a partner willing to do rituals, etc. If one is devout and other indifferent, that needs balancing.)</w:t>
      </w:r>
    </w:p>
    <w:p w14:paraId="09CA6CBA" w14:textId="77777777" w:rsidR="00BE5523" w:rsidRPr="00BE5523" w:rsidRDefault="00BE5523" w:rsidP="00BE5523">
      <w:pPr>
        <w:numPr>
          <w:ilvl w:val="0"/>
          <w:numId w:val="11"/>
        </w:numPr>
      </w:pPr>
      <w:r w:rsidRPr="00BE5523">
        <w:rPr>
          <w:b/>
          <w:bCs/>
        </w:rPr>
        <w:t>Dietary Preferences:</w:t>
      </w:r>
      <w:r w:rsidRPr="00BE5523">
        <w:t xml:space="preserve"> </w:t>
      </w:r>
      <w:r w:rsidRPr="00BE5523">
        <w:rPr>
          <w:i/>
          <w:iCs/>
        </w:rPr>
        <w:t>“Would you be comfortable if your partner has different dietary preferences than you (e.g. one is vegetarian, the other is non-vegetarian)?”</w:t>
      </w:r>
      <w:r w:rsidRPr="00BE5523">
        <w:t xml:space="preserve"> (Food habits in India often tie to culture/religion. If they say </w:t>
      </w:r>
      <w:r w:rsidRPr="00BE5523">
        <w:rPr>
          <w:i/>
          <w:iCs/>
        </w:rPr>
        <w:t>not comfortable</w:t>
      </w:r>
      <w:r w:rsidRPr="00BE5523">
        <w:t xml:space="preserve">, it means they likely want a partner with similar dietary habits – an important compatibility </w:t>
      </w:r>
      <w:proofErr w:type="gramStart"/>
      <w:r w:rsidRPr="00BE5523">
        <w:t>note</w:t>
      </w:r>
      <w:proofErr w:type="gramEnd"/>
      <w:r w:rsidRPr="00BE5523">
        <w:t xml:space="preserve"> especially in an Indian context where veg vs non-veg can be a big issue.)</w:t>
      </w:r>
    </w:p>
    <w:p w14:paraId="35B9CBC0" w14:textId="77777777" w:rsidR="00BE5523" w:rsidRPr="00BE5523" w:rsidRDefault="00BE5523" w:rsidP="00BE5523">
      <w:pPr>
        <w:numPr>
          <w:ilvl w:val="0"/>
          <w:numId w:val="11"/>
        </w:numPr>
      </w:pPr>
      <w:r w:rsidRPr="00BE5523">
        <w:rPr>
          <w:b/>
          <w:bCs/>
        </w:rPr>
        <w:t>Living Arrangements:</w:t>
      </w:r>
      <w:r w:rsidRPr="00BE5523">
        <w:t xml:space="preserve"> </w:t>
      </w:r>
      <w:r w:rsidRPr="00BE5523">
        <w:rPr>
          <w:i/>
          <w:iCs/>
        </w:rPr>
        <w:t>“Would you live with your extended family (parents/in-laws) after marriage if needed?”</w:t>
      </w:r>
      <w:r w:rsidRPr="00BE5523">
        <w:t xml:space="preserve"> (Options: </w:t>
      </w:r>
      <w:r w:rsidRPr="00BE5523">
        <w:rPr>
          <w:i/>
          <w:iCs/>
        </w:rPr>
        <w:t>“Yes, I’m comfortable or it’s expected”</w:t>
      </w:r>
      <w:r w:rsidRPr="00BE5523">
        <w:t xml:space="preserve">, </w:t>
      </w:r>
      <w:r w:rsidRPr="00BE5523">
        <w:rPr>
          <w:i/>
          <w:iCs/>
        </w:rPr>
        <w:t>“Maybe, if circumstances require”</w:t>
      </w:r>
      <w:r w:rsidRPr="00BE5523">
        <w:t xml:space="preserve">, </w:t>
      </w:r>
      <w:r w:rsidRPr="00BE5523">
        <w:rPr>
          <w:i/>
          <w:iCs/>
        </w:rPr>
        <w:t>“Prefer not to, I value a separate household.”</w:t>
      </w:r>
      <w:r w:rsidRPr="00BE5523">
        <w:t xml:space="preserve"> – This addresses the Indian joint family vs nuclear family expectation. Compatibility insight: a partner from a traditional family might expect co-living; if our user is strongly against it, that’s a potential clash to flag.)</w:t>
      </w:r>
    </w:p>
    <w:p w14:paraId="33CA56B9" w14:textId="77777777" w:rsidR="00BE5523" w:rsidRPr="00BE5523" w:rsidRDefault="00BE5523" w:rsidP="00BE5523">
      <w:pPr>
        <w:numPr>
          <w:ilvl w:val="0"/>
          <w:numId w:val="11"/>
        </w:numPr>
      </w:pPr>
      <w:r w:rsidRPr="00BE5523">
        <w:rPr>
          <w:b/>
          <w:bCs/>
        </w:rPr>
        <w:t>Cultural Adaptability:</w:t>
      </w:r>
      <w:r w:rsidRPr="00BE5523">
        <w:t xml:space="preserve"> </w:t>
      </w:r>
      <w:r w:rsidRPr="00BE5523">
        <w:rPr>
          <w:i/>
          <w:iCs/>
        </w:rPr>
        <w:t>Scenario:</w:t>
      </w:r>
      <w:r w:rsidRPr="00BE5523">
        <w:t xml:space="preserve"> “Your partner has a very different cultural background with some customs you’re unfamiliar with. How do you feel? a) Excited to learn and participate, b) Willing to respect it but might not actively participate in everything, c) It would be challenging for me to adapt.” (Their choice reveals their cultural flexibility. A highly adaptable person (a) will do well in inter-community relationships; an answer (c) indicates they might be happier with someone from a similar background.)</w:t>
      </w:r>
    </w:p>
    <w:p w14:paraId="746DC61B" w14:textId="77777777" w:rsidR="00BE5523" w:rsidRPr="00BE5523" w:rsidRDefault="00BE5523" w:rsidP="00BE5523">
      <w:pPr>
        <w:numPr>
          <w:ilvl w:val="0"/>
          <w:numId w:val="11"/>
        </w:numPr>
      </w:pPr>
      <w:r w:rsidRPr="00BE5523">
        <w:rPr>
          <w:b/>
          <w:bCs/>
        </w:rPr>
        <w:t>Views on Traditions:</w:t>
      </w:r>
      <w:r w:rsidRPr="00BE5523">
        <w:t xml:space="preserve"> </w:t>
      </w:r>
      <w:r w:rsidRPr="00BE5523">
        <w:rPr>
          <w:i/>
          <w:iCs/>
        </w:rPr>
        <w:t>“I consider customs like horoscope matching or touching elders’ feet as important in choosing a life partner.”</w:t>
      </w:r>
      <w:r w:rsidRPr="00BE5523">
        <w:t xml:space="preserve"> (Agreement shows a traditional mindset; disagreement shows a more modern/individualistic mindset. Two very traditional individuals might align well; a very traditional with a very modern individual might need compromise.)</w:t>
      </w:r>
    </w:p>
    <w:p w14:paraId="3255DDEA" w14:textId="77777777" w:rsidR="00BE5523" w:rsidRPr="00BE5523" w:rsidRDefault="00BE5523" w:rsidP="00BE5523">
      <w:r w:rsidRPr="00BE5523">
        <w:rPr>
          <w:i/>
          <w:iCs/>
        </w:rPr>
        <w:t xml:space="preserve">(This section is crucial for the </w:t>
      </w:r>
      <w:r w:rsidRPr="00BE5523">
        <w:rPr>
          <w:b/>
          <w:bCs/>
          <w:i/>
          <w:iCs/>
        </w:rPr>
        <w:t>interfaith inclusive</w:t>
      </w:r>
      <w:r w:rsidRPr="00BE5523">
        <w:rPr>
          <w:i/>
          <w:iCs/>
        </w:rPr>
        <w:t xml:space="preserve"> aspect. It frames questions in a non-judgmental way (no religion is singled out; it’s about personal importance of faith and culture). The answers directly influence the compatibility color: for example, someone extremely rigid about these factors would be marked in a way that they need a partner with the same background (or they get a “Red” alert that flexibility is low). Conversely, a very flexible person here gets credit for being compatible with a wider range of people. The report will tactfully address these – e.g., “You indicated a strong preference for sharing the same faith and traditions with a partner. You might seek someone from a similar background or </w:t>
      </w:r>
      <w:r w:rsidRPr="00BE5523">
        <w:rPr>
          <w:i/>
          <w:iCs/>
        </w:rPr>
        <w:lastRenderedPageBreak/>
        <w:t>ensure any partner deeply respects your customs. Differences in this area could be a major source of conflict for you (compatibility caution).”)</w:t>
      </w:r>
    </w:p>
    <w:p w14:paraId="232F2743" w14:textId="77777777" w:rsidR="00BE5523" w:rsidRPr="00BE5523" w:rsidRDefault="00BE5523" w:rsidP="00BE5523">
      <w:r w:rsidRPr="00BE5523">
        <w:rPr>
          <w:b/>
          <w:bCs/>
        </w:rPr>
        <w:t>Questionnaire Delivery:</w:t>
      </w:r>
      <w:r w:rsidRPr="00BE5523">
        <w:t xml:space="preserve"> We will present these questions in an </w:t>
      </w:r>
      <w:r w:rsidRPr="00BE5523">
        <w:rPr>
          <w:b/>
          <w:bCs/>
        </w:rPr>
        <w:t>interactive, segmented format</w:t>
      </w:r>
      <w:r w:rsidRPr="00BE5523">
        <w:t xml:space="preserve"> (perhaps 5 sections of ~6-8 questions each). A progress bar or milestone markers (“Next: Values &amp; Ethics section”) will be used to motivate completion. The language of questions will be kept simple, conversational English (with the possibility of a Hindi/local language version later for Tier-2/3 outreach). The tone of questions is non-threatening and sometimes playful (e.g., using a scenario about festivals or friends) so that users answer honestly without feeling judged. We avoid overly clinical language. Each question’s answer will map to one or more profile dimensions.</w:t>
      </w:r>
    </w:p>
    <w:p w14:paraId="6301F33B" w14:textId="77777777" w:rsidR="00BE5523" w:rsidRPr="00BE5523" w:rsidRDefault="00BE5523" w:rsidP="00BE5523">
      <w:r w:rsidRPr="00BE5523">
        <w:t xml:space="preserve">By the end of the questionnaire, we will have a rich dataset about the user across these compatibility dimensions. </w:t>
      </w:r>
      <w:r w:rsidRPr="00BE5523">
        <w:rPr>
          <w:b/>
          <w:bCs/>
        </w:rPr>
        <w:t>The diversity of question types (Likert, multiple-choice scenarios) helps keep the user engaged and also cross-validates traits</w:t>
      </w:r>
      <w:r w:rsidRPr="00BE5523">
        <w:t xml:space="preserve"> (for instance, an empathic person might show it by agreeing to an empathy statement AND choosing the supportive option in a scenario).</w:t>
      </w:r>
    </w:p>
    <w:p w14:paraId="5CDCF99F" w14:textId="77777777" w:rsidR="00BE5523" w:rsidRPr="00BE5523" w:rsidRDefault="00BE5523" w:rsidP="00BE5523">
      <w:pPr>
        <w:rPr>
          <w:b/>
          <w:bCs/>
        </w:rPr>
      </w:pPr>
      <w:r w:rsidRPr="00BE5523">
        <w:rPr>
          <w:b/>
          <w:bCs/>
        </w:rPr>
        <w:t>Compatibility Scoring &amp; Color Code Methodology</w:t>
      </w:r>
    </w:p>
    <w:p w14:paraId="246124C7" w14:textId="77777777" w:rsidR="00BE5523" w:rsidRPr="00BE5523" w:rsidRDefault="00BE5523" w:rsidP="00BE5523">
      <w:r w:rsidRPr="00BE5523">
        <w:t xml:space="preserve">After the user completes the questionnaire, the platform generates their </w:t>
      </w:r>
      <w:r w:rsidRPr="00BE5523">
        <w:rPr>
          <w:b/>
          <w:bCs/>
        </w:rPr>
        <w:t>Compatibility Profile</w:t>
      </w:r>
      <w:r w:rsidRPr="00BE5523">
        <w:t>. The scoring process works as follows:</w:t>
      </w:r>
    </w:p>
    <w:p w14:paraId="3DCC9BDE" w14:textId="77777777" w:rsidR="00BE5523" w:rsidRPr="00BE5523" w:rsidRDefault="00BE5523" w:rsidP="00BE5523">
      <w:pPr>
        <w:numPr>
          <w:ilvl w:val="0"/>
          <w:numId w:val="12"/>
        </w:numPr>
      </w:pPr>
      <w:r w:rsidRPr="00BE5523">
        <w:rPr>
          <w:b/>
          <w:bCs/>
        </w:rPr>
        <w:t>Trait Scoring:</w:t>
      </w:r>
      <w:r w:rsidRPr="00BE5523">
        <w:t xml:space="preserve"> Each question answer is scored on one or more underlying dimensions (personality trait percentiles, attachment style indicators, value alignment, etc.). For example, choosing “I prefer to avoid confrontation” adds points toward an “Conflict Avoidance” trait, while strongly agreeing to “open to other religions” gives a high score in “Religious Flexibility”. We will normalize scores to a 0-100 scale for each major category:</w:t>
      </w:r>
    </w:p>
    <w:p w14:paraId="6D84689D" w14:textId="77777777" w:rsidR="00BE5523" w:rsidRPr="00BE5523" w:rsidRDefault="00BE5523" w:rsidP="00BE5523">
      <w:pPr>
        <w:numPr>
          <w:ilvl w:val="1"/>
          <w:numId w:val="12"/>
        </w:numPr>
      </w:pPr>
      <w:r w:rsidRPr="00BE5523">
        <w:t>Personality Traits (each Big Five trait on 0-100, where 50 is average, above/below indicate strength),</w:t>
      </w:r>
    </w:p>
    <w:p w14:paraId="0BAE4E7E" w14:textId="77777777" w:rsidR="00BE5523" w:rsidRPr="00BE5523" w:rsidRDefault="00BE5523" w:rsidP="00BE5523">
      <w:pPr>
        <w:numPr>
          <w:ilvl w:val="1"/>
          <w:numId w:val="12"/>
        </w:numPr>
      </w:pPr>
      <w:r w:rsidRPr="00BE5523">
        <w:t>Attachment Style (e.g., an index of anxious vs avoidant tendencies),</w:t>
      </w:r>
    </w:p>
    <w:p w14:paraId="3905EA33" w14:textId="77777777" w:rsidR="00BE5523" w:rsidRPr="00BE5523" w:rsidRDefault="00BE5523" w:rsidP="00BE5523">
      <w:pPr>
        <w:numPr>
          <w:ilvl w:val="1"/>
          <w:numId w:val="12"/>
        </w:numPr>
      </w:pPr>
      <w:r w:rsidRPr="00BE5523">
        <w:t>Values Alignment (e.g., a score for Traditional vs Progressive orientation),</w:t>
      </w:r>
    </w:p>
    <w:p w14:paraId="32F689BC" w14:textId="77777777" w:rsidR="00BE5523" w:rsidRPr="00BE5523" w:rsidRDefault="00BE5523" w:rsidP="00BE5523">
      <w:pPr>
        <w:numPr>
          <w:ilvl w:val="1"/>
          <w:numId w:val="12"/>
        </w:numPr>
      </w:pPr>
      <w:r w:rsidRPr="00BE5523">
        <w:t>Emotional Intelligence (score for empathy/communication),</w:t>
      </w:r>
    </w:p>
    <w:p w14:paraId="370EB7A8" w14:textId="77777777" w:rsidR="00BE5523" w:rsidRPr="00BE5523" w:rsidRDefault="00BE5523" w:rsidP="00BE5523">
      <w:pPr>
        <w:numPr>
          <w:ilvl w:val="1"/>
          <w:numId w:val="12"/>
        </w:numPr>
      </w:pPr>
      <w:r w:rsidRPr="00BE5523">
        <w:t>etc.</w:t>
      </w:r>
    </w:p>
    <w:p w14:paraId="4AA87103" w14:textId="77777777" w:rsidR="00BE5523" w:rsidRPr="00BE5523" w:rsidRDefault="00BE5523" w:rsidP="00BE5523">
      <w:pPr>
        <w:numPr>
          <w:ilvl w:val="0"/>
          <w:numId w:val="12"/>
        </w:numPr>
      </w:pPr>
      <w:r w:rsidRPr="00BE5523">
        <w:rPr>
          <w:b/>
          <w:bCs/>
        </w:rPr>
        <w:t>Compatibility Index:</w:t>
      </w:r>
      <w:r w:rsidRPr="00BE5523">
        <w:t xml:space="preserve"> These multiple scores are then synthesized into an overall </w:t>
      </w:r>
      <w:r w:rsidRPr="00BE5523">
        <w:rPr>
          <w:b/>
          <w:bCs/>
        </w:rPr>
        <w:t>Compatibility Index (0–100)</w:t>
      </w:r>
      <w:r w:rsidRPr="00BE5523">
        <w:t xml:space="preserve">. We might weight certain factors more in this index – for instance, extreme mismatches in core values or life goals weigh heavily (since those are often deal-breakers), whereas a difference in say music taste (if we had such a question) would weigh minimally. The weighting will be refined with expert input, but roughly, </w:t>
      </w:r>
      <w:r w:rsidRPr="00BE5523">
        <w:rPr>
          <w:i/>
          <w:iCs/>
        </w:rPr>
        <w:t xml:space="preserve">values alignment, emotional compatibility, and attachment style </w:t>
      </w:r>
      <w:r w:rsidRPr="00BE5523">
        <w:rPr>
          <w:i/>
          <w:iCs/>
        </w:rPr>
        <w:lastRenderedPageBreak/>
        <w:t>compatibility will have higher weight</w:t>
      </w:r>
      <w:r w:rsidRPr="00BE5523">
        <w:t xml:space="preserve"> than surface personality differences. This index essentially measures how easily this person could find a well-matched partner. A higher score means the person either is very balanced or flexible (could match with many types) or has traits that are generally positive for relationships (e.g., secure attachment, good communication). A lower score might mean the person has many specific needs or potential friction points that make finding a match more challenging (not a judgment of “good or bad” person, just compatibility factors).</w:t>
      </w:r>
    </w:p>
    <w:p w14:paraId="3B0456C8" w14:textId="77777777" w:rsidR="00BE5523" w:rsidRPr="00BE5523" w:rsidRDefault="00BE5523" w:rsidP="00BE5523">
      <w:pPr>
        <w:numPr>
          <w:ilvl w:val="0"/>
          <w:numId w:val="12"/>
        </w:numPr>
      </w:pPr>
      <w:r w:rsidRPr="00BE5523">
        <w:rPr>
          <w:b/>
          <w:bCs/>
        </w:rPr>
        <w:t>Color Code Assignment:</w:t>
      </w:r>
      <w:r w:rsidRPr="00BE5523">
        <w:t xml:space="preserve"> Based on the Compatibility Index (and certain critical flags), we assign a color:</w:t>
      </w:r>
    </w:p>
    <w:p w14:paraId="30821691" w14:textId="77777777" w:rsidR="00BE5523" w:rsidRPr="00BE5523" w:rsidRDefault="00BE5523" w:rsidP="00BE5523">
      <w:pPr>
        <w:numPr>
          <w:ilvl w:val="1"/>
          <w:numId w:val="12"/>
        </w:numPr>
      </w:pPr>
      <w:r w:rsidRPr="00BE5523">
        <w:rPr>
          <w:b/>
          <w:bCs/>
        </w:rPr>
        <w:t>Green (“Go!”):</w:t>
      </w:r>
      <w:r w:rsidRPr="00BE5523">
        <w:t xml:space="preserve"> High compatibility index. This suggests the individual’s profile would mesh well with a wide range of people, or they have very healthy relationship attributes. For example, a secure, emotionally intelligent person with moderate, flexible values would likely be Green. It’s a positive reinforcement – “Green” means they’re in a great place to form a relationship. In practical terms, if two </w:t>
      </w:r>
      <w:proofErr w:type="gramStart"/>
      <w:r w:rsidRPr="00BE5523">
        <w:t>Green</w:t>
      </w:r>
      <w:proofErr w:type="gramEnd"/>
      <w:r w:rsidRPr="00BE5523">
        <w:t xml:space="preserve"> individuals pair up, chances are they can work things out. (We might define Green as index &gt;= 75, for instance, with no major red-flag mismatch areas.)</w:t>
      </w:r>
    </w:p>
    <w:p w14:paraId="09A87F56" w14:textId="77777777" w:rsidR="00BE5523" w:rsidRPr="00BE5523" w:rsidRDefault="00BE5523" w:rsidP="00BE5523">
      <w:pPr>
        <w:numPr>
          <w:ilvl w:val="1"/>
          <w:numId w:val="12"/>
        </w:numPr>
      </w:pPr>
      <w:r w:rsidRPr="00BE5523">
        <w:rPr>
          <w:b/>
          <w:bCs/>
        </w:rPr>
        <w:t>Yellow (“Caution/Moderate”):</w:t>
      </w:r>
      <w:r w:rsidRPr="00BE5523">
        <w:t xml:space="preserve"> Medium index. The person has some strong preferences or traits that will fit well with certain people but could clash with others. It’s a middle zone – not universally easygoing, but not severely restrictive either. For example, a person might be very extroverted and open (good), but also highly career-centric and not ready to prioritize a relationship for a few years – that yields a mixed profile. Yellow suggests they (and potential partners) should be mindful of some specific areas. (Roughly index ~40-75 or so.)</w:t>
      </w:r>
    </w:p>
    <w:p w14:paraId="2029C4BC" w14:textId="77777777" w:rsidR="00BE5523" w:rsidRPr="00BE5523" w:rsidRDefault="00BE5523" w:rsidP="00BE5523">
      <w:pPr>
        <w:numPr>
          <w:ilvl w:val="1"/>
          <w:numId w:val="12"/>
        </w:numPr>
      </w:pPr>
      <w:r w:rsidRPr="00BE5523">
        <w:rPr>
          <w:b/>
          <w:bCs/>
        </w:rPr>
        <w:t>Red (“Potential Challenges”):</w:t>
      </w:r>
      <w:r w:rsidRPr="00BE5523">
        <w:t xml:space="preserve"> Low index or presence of multiple rigidity factors. This doesn’t mean the person cannot have a great relationship – it means that compatibility for them will strongly depend on finding someone who matches or understands their unique profile. For instance, someone who is strongly traditional (needs same religion, etc.), highly introverted and conflict-avoidant, and very anxious in attachment might be coded Red – not to stigmatize, but to highlight that they have many specific needs for a partner. Red would come with guidance in the report on what to be aware of. (Possibly index &lt;40 or certain critical “Red flags” triggers like “fundamentally opposed on many mainstream values”.)</w:t>
      </w:r>
    </w:p>
    <w:p w14:paraId="7D6D2680" w14:textId="77777777" w:rsidR="00BE5523" w:rsidRPr="00BE5523" w:rsidRDefault="00BE5523" w:rsidP="00BE5523">
      <w:r w:rsidRPr="00BE5523">
        <w:t xml:space="preserve">Each color category will be clearly explained to the user in a constructive way. </w:t>
      </w:r>
      <w:r w:rsidRPr="00BE5523">
        <w:rPr>
          <w:b/>
          <w:bCs/>
        </w:rPr>
        <w:t>No user will be told “You are bad”</w:t>
      </w:r>
      <w:r w:rsidRPr="00BE5523">
        <w:t xml:space="preserve">; </w:t>
      </w:r>
      <w:proofErr w:type="gramStart"/>
      <w:r w:rsidRPr="00BE5523">
        <w:t>instead</w:t>
      </w:r>
      <w:proofErr w:type="gramEnd"/>
      <w:r w:rsidRPr="00BE5523">
        <w:t xml:space="preserve"> Red might be phrased as “Your profile shows many specific preferences – you’ll need to find a very well-aligned partner or be ready to compromise in </w:t>
      </w:r>
      <w:r w:rsidRPr="00BE5523">
        <w:lastRenderedPageBreak/>
        <w:t>some areas.” Green might be “You have a balanced profile that can gel with many different kinds of people – use that strength to explore broadly.”</w:t>
      </w:r>
    </w:p>
    <w:p w14:paraId="5F6B0445" w14:textId="77777777" w:rsidR="00BE5523" w:rsidRPr="00BE5523" w:rsidRDefault="00BE5523" w:rsidP="00BE5523">
      <w:pPr>
        <w:numPr>
          <w:ilvl w:val="0"/>
          <w:numId w:val="12"/>
        </w:numPr>
      </w:pPr>
      <w:r w:rsidRPr="00BE5523">
        <w:rPr>
          <w:b/>
          <w:bCs/>
        </w:rPr>
        <w:t>Category-wise Indicators:</w:t>
      </w:r>
      <w:r w:rsidRPr="00BE5523">
        <w:t xml:space="preserve"> In addition to the overall color, the report will likely present sub-ratings or icons for each category (like a traffic light for each segment: personality, values, EQ, etc.). For example, a user might be Green on Values (very flexible or well-aligned values), Yellow on Personality (some extremes like very introverted or very spontaneous that not everyone might handle), and Red on “Life Goals alignment” (say they do not want kids and that’s non-negotiable – which drastically limits potential matches in a society where most want kids). This granular color-coding helps the user see </w:t>
      </w:r>
      <w:r w:rsidRPr="00BE5523">
        <w:rPr>
          <w:i/>
          <w:iCs/>
        </w:rPr>
        <w:t>where</w:t>
      </w:r>
      <w:r w:rsidRPr="00BE5523">
        <w:t xml:space="preserve"> potential compatibility issues lie. It’s possible both individuals and couples could use this – e.g., two people comparing might see “both are Green on values (great), but one is Red on life goals vs the other Green – which signals a discussion needed on that topic.” Because our product for now is individual profiling, we’ll emphasize the individual’s own colors as a self-awareness tool.</w:t>
      </w:r>
    </w:p>
    <w:p w14:paraId="278FAA01" w14:textId="77777777" w:rsidR="00BE5523" w:rsidRPr="00BE5523" w:rsidRDefault="00BE5523" w:rsidP="00BE5523">
      <w:pPr>
        <w:numPr>
          <w:ilvl w:val="0"/>
          <w:numId w:val="12"/>
        </w:numPr>
      </w:pPr>
      <w:r w:rsidRPr="00BE5523">
        <w:rPr>
          <w:b/>
          <w:bCs/>
        </w:rPr>
        <w:t>Report Narrative:</w:t>
      </w:r>
      <w:r w:rsidRPr="00BE5523">
        <w:t xml:space="preserve"> The numeric scores are mostly “under the hood”. The user will primarily see the color result and qualitative descriptions. However, power users or those who purchase a premium detailed report might get to see some quantified scores or graphs (like a radar chart of Big Five traits, etc., if it adds value). For simplicity, the free output might just say color and a summary, whereas the paid report breaks it down (more in Monetization section).</w:t>
      </w:r>
    </w:p>
    <w:p w14:paraId="4D79A129" w14:textId="77777777" w:rsidR="00BE5523" w:rsidRPr="00BE5523" w:rsidRDefault="00BE5523" w:rsidP="00BE5523">
      <w:r w:rsidRPr="00BE5523">
        <w:rPr>
          <w:b/>
          <w:bCs/>
        </w:rPr>
        <w:t>Example:</w:t>
      </w:r>
      <w:r w:rsidRPr="00BE5523">
        <w:t xml:space="preserve"> After taking the test, a user might get: “Overall Compatibility Profile: </w:t>
      </w:r>
      <w:r w:rsidRPr="00BE5523">
        <w:rPr>
          <w:b/>
          <w:bCs/>
        </w:rPr>
        <w:t>Yellow</w:t>
      </w:r>
      <w:r w:rsidRPr="00BE5523">
        <w:t xml:space="preserve">. You have a strong sense of tradition and a cautious approach to relationships. You’re extremely loyal and family-oriented (Green in Values), which is a great strength. However, you also indicated needing a partner of the same faith and hesitancy to compromise on certain beliefs (this narrows your pool – hence a </w:t>
      </w:r>
      <w:proofErr w:type="gramStart"/>
      <w:r w:rsidRPr="00BE5523">
        <w:t>Yellow</w:t>
      </w:r>
      <w:proofErr w:type="gramEnd"/>
      <w:r w:rsidRPr="00BE5523">
        <w:t xml:space="preserve"> overall). You’re somewhat introverted and conflict-avoidant (Yellow in Personality &amp; Communication), so you may thrive with a partner who is patient and can gently encourage open dialogue. With the right person who shares your core values, you can form a very stable, loving relationship. </w:t>
      </w:r>
      <w:r w:rsidRPr="00BE5523">
        <w:rPr>
          <w:b/>
          <w:bCs/>
        </w:rPr>
        <w:t>Tip:</w:t>
      </w:r>
      <w:r w:rsidRPr="00BE5523">
        <w:t xml:space="preserve"> Being slightly more open in communication (for example, expressing concerns before they build up) could move you into a “Green” zone over time.”</w:t>
      </w:r>
    </w:p>
    <w:p w14:paraId="4E286F98" w14:textId="77777777" w:rsidR="00BE5523" w:rsidRPr="00BE5523" w:rsidRDefault="00BE5523" w:rsidP="00BE5523">
      <w:r w:rsidRPr="00BE5523">
        <w:t xml:space="preserve">The method ensures the </w:t>
      </w:r>
      <w:r w:rsidRPr="00BE5523">
        <w:rPr>
          <w:b/>
          <w:bCs/>
        </w:rPr>
        <w:t>color code is not arbitrary</w:t>
      </w:r>
      <w:r w:rsidRPr="00BE5523">
        <w:t xml:space="preserve"> but a digest of the detailed answers. We will test the algorithm with beta users and possibly known couples (feed in two people’s answers and see if our system would mark them compatible or not, refining as needed). Over time, as we gather data, we could also adjust the thresholds of color based on user feedback (e.g., if too many people get red and feel bad, we might calibrate distribution).</w:t>
      </w:r>
    </w:p>
    <w:p w14:paraId="004E01EC" w14:textId="77777777" w:rsidR="00BE5523" w:rsidRPr="00BE5523" w:rsidRDefault="00BE5523" w:rsidP="00BE5523">
      <w:r w:rsidRPr="00BE5523">
        <w:rPr>
          <w:b/>
          <w:bCs/>
        </w:rPr>
        <w:t>Why Color Codes?</w:t>
      </w:r>
      <w:r w:rsidRPr="00BE5523">
        <w:t xml:space="preserve"> It’s a psychologically friendly way to present results. Colors are easy to grasp and share. They also play into a bit of gamification – users might take the test hoping </w:t>
      </w:r>
      <w:r w:rsidRPr="00BE5523">
        <w:lastRenderedPageBreak/>
        <w:t xml:space="preserve">for a “Green” (just as students aim for an “A”). It creates buzz and motivation. At the same time, the nuance is in the report. We will be careful in messaging that Green doesn’t mean “guaranteed happy marriage” nor </w:t>
      </w:r>
      <w:proofErr w:type="gramStart"/>
      <w:r w:rsidRPr="00BE5523">
        <w:t>Red</w:t>
      </w:r>
      <w:proofErr w:type="gramEnd"/>
      <w:r w:rsidRPr="00BE5523">
        <w:t xml:space="preserve"> mean “doomed” – just like a traffic light, it’s about ease of proceeding and caution.</w:t>
      </w:r>
    </w:p>
    <w:p w14:paraId="4BAC7D32" w14:textId="77777777" w:rsidR="00BE5523" w:rsidRPr="00BE5523" w:rsidRDefault="00BE5523" w:rsidP="00BE5523">
      <w:r w:rsidRPr="00BE5523">
        <w:t xml:space="preserve">We may also incorporate a </w:t>
      </w:r>
      <w:r w:rsidRPr="00BE5523">
        <w:rPr>
          <w:b/>
          <w:bCs/>
        </w:rPr>
        <w:t>percent compatibility score</w:t>
      </w:r>
      <w:r w:rsidRPr="00BE5523">
        <w:t xml:space="preserve"> if users compare profiles in the future (e.g., if two users input their data, we can generate a % compatibility and perhaps color for the pair). But initially, the focus is on the individual profile and color.</w:t>
      </w:r>
    </w:p>
    <w:p w14:paraId="334BC56D" w14:textId="77777777" w:rsidR="00BE5523" w:rsidRPr="00BE5523" w:rsidRDefault="00BE5523" w:rsidP="00BE5523">
      <w:pPr>
        <w:rPr>
          <w:b/>
          <w:bCs/>
        </w:rPr>
      </w:pPr>
      <w:r w:rsidRPr="00BE5523">
        <w:rPr>
          <w:b/>
          <w:bCs/>
        </w:rPr>
        <w:t>Assessing Values &amp; Cultural Factors in a Relevant Way</w:t>
      </w:r>
    </w:p>
    <w:p w14:paraId="7CE1BBCA" w14:textId="77777777" w:rsidR="00BE5523" w:rsidRPr="00BE5523" w:rsidRDefault="00BE5523" w:rsidP="00BE5523">
      <w:r w:rsidRPr="00BE5523">
        <w:t xml:space="preserve">One of our platform’s core strengths is how we assess </w:t>
      </w:r>
      <w:r w:rsidRPr="00BE5523">
        <w:rPr>
          <w:b/>
          <w:bCs/>
        </w:rPr>
        <w:t>values, ethics, morals, and religious/cultural flexibility</w:t>
      </w:r>
      <w:r w:rsidRPr="00BE5523">
        <w:t xml:space="preserve"> using language and scenarios that resonate with Indian users. It’s crucial to get this right, as these topics can be sensitive:</w:t>
      </w:r>
    </w:p>
    <w:p w14:paraId="7AEE2260" w14:textId="77777777" w:rsidR="00BE5523" w:rsidRPr="00BE5523" w:rsidRDefault="00BE5523" w:rsidP="00BE5523">
      <w:pPr>
        <w:numPr>
          <w:ilvl w:val="0"/>
          <w:numId w:val="13"/>
        </w:numPr>
      </w:pPr>
      <w:r w:rsidRPr="00BE5523">
        <w:rPr>
          <w:b/>
          <w:bCs/>
        </w:rPr>
        <w:t>Culturally Framed Questions:</w:t>
      </w:r>
      <w:r w:rsidRPr="00BE5523">
        <w:t xml:space="preserve"> As seen in the questionnaire examples, we embed cultural context (festivals, family, community practices) in questions. For instance, instead of a generic question like “Are you traditional or modern?”, we ask about specific scenarios such as participating in festivals of another religion or living with in-laws. This way, users unconsciously reveal their stance through practical decisions. It feels more natural to answer and less like a “values interrogation.” It also triggers self-reflection; a user might never have thought about whether they’d live with in-laws until our question prompts them.</w:t>
      </w:r>
    </w:p>
    <w:p w14:paraId="1CA9AF98" w14:textId="77777777" w:rsidR="00BE5523" w:rsidRPr="00BE5523" w:rsidRDefault="00BE5523" w:rsidP="00BE5523">
      <w:pPr>
        <w:numPr>
          <w:ilvl w:val="0"/>
          <w:numId w:val="13"/>
        </w:numPr>
      </w:pPr>
      <w:r w:rsidRPr="00BE5523">
        <w:rPr>
          <w:b/>
          <w:bCs/>
        </w:rPr>
        <w:t>Inclusive and Neutral Tone:</w:t>
      </w:r>
      <w:r w:rsidRPr="00BE5523">
        <w:t xml:space="preserve"> We take care that questions do not presume any one value as “correct.” For example, asking “Would you be okay with an interfaith relationship?” is phrased to allow either answer without judgment. We avoid wording that would make a traditional person feel that the modern choice is “better” (and vice versa). This encourages honesty. The result analysis likewise will treat all values preferences with respect – the aim is compatibility, not changing the user’s values.</w:t>
      </w:r>
    </w:p>
    <w:p w14:paraId="34C2114B" w14:textId="77777777" w:rsidR="00BE5523" w:rsidRPr="00BE5523" w:rsidRDefault="00BE5523" w:rsidP="00BE5523">
      <w:pPr>
        <w:numPr>
          <w:ilvl w:val="0"/>
          <w:numId w:val="13"/>
        </w:numPr>
      </w:pPr>
      <w:r w:rsidRPr="00BE5523">
        <w:rPr>
          <w:b/>
          <w:bCs/>
        </w:rPr>
        <w:t>Moral and Ethical Dilemmas:</w:t>
      </w:r>
      <w:r w:rsidRPr="00BE5523">
        <w:t xml:space="preserve"> To probe ethics and character, we use mild moral dilemmas (like the friend’s scenario or work shortcut question). These are culturally neutral enough but still relevant. By presenting a situation, we get a more genuine response than asking “Are you ethical?” directly (which everyone would claim yes). The Psychology Today ethics test reference shows people will admit varying behavior when asked situationally (</w:t>
      </w:r>
      <w:hyperlink r:id="rId40" w:anchor=":~:text=8,for%20the%20work%20of%20others" w:history="1">
        <w:r w:rsidRPr="00BE5523">
          <w:rPr>
            <w:rStyle w:val="Hyperlink"/>
          </w:rPr>
          <w:t>How Ethical Are You? | Psychology Today</w:t>
        </w:r>
      </w:hyperlink>
      <w:r w:rsidRPr="00BE5523">
        <w:t>) (</w:t>
      </w:r>
      <w:hyperlink r:id="rId41" w:anchor=":~:text=13,in%20exchange%2C%20I%E2%80%99d%20be%20uncomfortable" w:history="1">
        <w:r w:rsidRPr="00BE5523">
          <w:rPr>
            <w:rStyle w:val="Hyperlink"/>
          </w:rPr>
          <w:t>How Ethical Are You? | Psychology Today</w:t>
        </w:r>
      </w:hyperlink>
      <w:r w:rsidRPr="00BE5523">
        <w:t>). We’ve adopted that approach. For Indian context, some dilemmas might involve family loyalty (e.g., siding with family vs partner in a conflict) since that is a common real-life issue.</w:t>
      </w:r>
    </w:p>
    <w:p w14:paraId="141E3122" w14:textId="77777777" w:rsidR="00BE5523" w:rsidRPr="00BE5523" w:rsidRDefault="00BE5523" w:rsidP="00BE5523">
      <w:pPr>
        <w:numPr>
          <w:ilvl w:val="0"/>
          <w:numId w:val="13"/>
        </w:numPr>
      </w:pPr>
      <w:r w:rsidRPr="00BE5523">
        <w:rPr>
          <w:b/>
          <w:bCs/>
        </w:rPr>
        <w:t>Religious Flexibility:</w:t>
      </w:r>
      <w:r w:rsidRPr="00BE5523">
        <w:t xml:space="preserve"> We specifically measure this through multiple angles: direct openness to interfaith, importance of own faith practice, willingness to adapt to </w:t>
      </w:r>
      <w:r w:rsidRPr="00BE5523">
        <w:lastRenderedPageBreak/>
        <w:t>partner’s customs. By having several questions, we ensure we differentiate someone who is personally devout but still open-minded from someone who is strictly against interfaith marriage, etc. For example, a user might say “I prefer my partner be of the same faith” (seems inflexible) but also say “I would still join my partner in their festivals” (shows some openness). Our analysis will capture this nuance (“prefers same faith but willing to show mutual respect for different traditions”). In the Indian setting, where many marriages are within caste/religion, this is valuable insight.</w:t>
      </w:r>
    </w:p>
    <w:p w14:paraId="654F9262" w14:textId="77777777" w:rsidR="00BE5523" w:rsidRPr="00BE5523" w:rsidRDefault="00BE5523" w:rsidP="00BE5523">
      <w:pPr>
        <w:numPr>
          <w:ilvl w:val="0"/>
          <w:numId w:val="13"/>
        </w:numPr>
      </w:pPr>
      <w:r w:rsidRPr="00BE5523">
        <w:rPr>
          <w:b/>
          <w:bCs/>
        </w:rPr>
        <w:t>Use of Vernacular or Contextual Examples:</w:t>
      </w:r>
      <w:r w:rsidRPr="00BE5523">
        <w:t xml:space="preserve"> To engage Tier-2/3 users, we might include the option to view questions with examples in Hindi or local languages. For instance, explaining a scenario like </w:t>
      </w:r>
      <w:r w:rsidRPr="00BE5523">
        <w:rPr>
          <w:i/>
          <w:iCs/>
        </w:rPr>
        <w:t>“Would you celebrate Eid or Christmas with as much enthusiasm as Diwali if your partner comes from that faith?”</w:t>
      </w:r>
      <w:r w:rsidRPr="00BE5523">
        <w:t xml:space="preserve"> – even if the base question is English, we can use local festival names to drive relatability. This demonstrates the platform’s understanding of cultural diversity. In marketing, we’ll emphasize that the platform is </w:t>
      </w:r>
      <w:r w:rsidRPr="00BE5523">
        <w:rPr>
          <w:b/>
          <w:bCs/>
        </w:rPr>
        <w:t>“Made for India, inclusive of all backgrounds.”</w:t>
      </w:r>
    </w:p>
    <w:p w14:paraId="38AF99CF" w14:textId="77777777" w:rsidR="00BE5523" w:rsidRPr="00BE5523" w:rsidRDefault="00BE5523" w:rsidP="00BE5523">
      <w:pPr>
        <w:numPr>
          <w:ilvl w:val="0"/>
          <w:numId w:val="13"/>
        </w:numPr>
      </w:pPr>
      <w:r w:rsidRPr="00BE5523">
        <w:rPr>
          <w:b/>
          <w:bCs/>
        </w:rPr>
        <w:t>Evaluating Morals Gently:</w:t>
      </w:r>
      <w:r w:rsidRPr="00BE5523">
        <w:t xml:space="preserve"> When assessing ethics (like honesty, integrity), we don’t want users to feel accused. We phrase statements in first person (I… statements) to let them self-assess. E.g., “I follow orders even if they’re unethical” (</w:t>
      </w:r>
      <w:hyperlink r:id="rId42" w:anchor=":~:text=Strongly%20Agree" w:history="1">
        <w:r w:rsidRPr="00BE5523">
          <w:rPr>
            <w:rStyle w:val="Hyperlink"/>
          </w:rPr>
          <w:t>How Ethical Are You? | Psychology Today</w:t>
        </w:r>
      </w:hyperlink>
      <w:r w:rsidRPr="00BE5523">
        <w:t>) or “I don’t mind taking credit for others’ work” (</w:t>
      </w:r>
      <w:hyperlink r:id="rId43" w:anchor=":~:text=Strongly%20Agree" w:history="1">
        <w:r w:rsidRPr="00BE5523">
          <w:rPr>
            <w:rStyle w:val="Hyperlink"/>
          </w:rPr>
          <w:t>How Ethical Are You? | Psychology Today</w:t>
        </w:r>
      </w:hyperlink>
      <w:r w:rsidRPr="00BE5523">
        <w:t>) – agreeing to these would indicate more opportunistic ethics. Because these are somewhat negatively phrased, we will mix them with positively phrased ones to avoid a user skewing answers deliberately. And we keep such questions minimal so as not to put off the user; just enough to catch major red flags. The result will reflect these subtly (e.g., “You have a strong sense of personal integrity” vs “You tend to be flexible with rules if it benefits you”).</w:t>
      </w:r>
    </w:p>
    <w:p w14:paraId="43AC7CBB" w14:textId="77777777" w:rsidR="00BE5523" w:rsidRPr="00BE5523" w:rsidRDefault="00BE5523" w:rsidP="00BE5523">
      <w:pPr>
        <w:numPr>
          <w:ilvl w:val="0"/>
          <w:numId w:val="13"/>
        </w:numPr>
      </w:pPr>
      <w:r w:rsidRPr="00BE5523">
        <w:rPr>
          <w:b/>
          <w:bCs/>
        </w:rPr>
        <w:t>Outcome in Report:</w:t>
      </w:r>
      <w:r w:rsidRPr="00BE5523">
        <w:t xml:space="preserve"> The profile’s section on values will highlight areas like religious compatibility, family orientation, etc. For example, “</w:t>
      </w:r>
      <w:r w:rsidRPr="00BE5523">
        <w:rPr>
          <w:b/>
          <w:bCs/>
        </w:rPr>
        <w:t>Values &amp; Culture:</w:t>
      </w:r>
      <w:r w:rsidRPr="00BE5523">
        <w:t xml:space="preserve"> You lean strongly traditional – you uphold your religious and family traditions, and would prefer a partner who shares them. You scored </w:t>
      </w:r>
      <w:r w:rsidRPr="00BE5523">
        <w:rPr>
          <w:i/>
          <w:iCs/>
        </w:rPr>
        <w:t>Red</w:t>
      </w:r>
      <w:r w:rsidRPr="00BE5523">
        <w:t xml:space="preserve"> on cultural flexibility, meaning you might face challenges with a partner from a very different background (</w:t>
      </w:r>
      <w:hyperlink r:id="rId44" w:anchor=":~:text=Across%20different%20regions%2C%20priorities%20vary,a%20meaningful%20connection%20before%20committing" w:history="1">
        <w:r w:rsidRPr="00BE5523">
          <w:rPr>
            <w:rStyle w:val="Hyperlink"/>
          </w:rPr>
          <w:t>QuackQuack Survey: Indian Online Daters Embrace Slower Matchmaking - Global Dating Insights</w:t>
        </w:r>
      </w:hyperlink>
      <w:r w:rsidRPr="00BE5523">
        <w:t xml:space="preserve">). Ensure any potential partner is understanding of the importance you place on these aspects, or consider slightly widening your expectations if you want to increase your pool of matches.” Conversely, for a very flexible person: “You are highly adaptable and open-minded about culture and religion – </w:t>
      </w:r>
      <w:r w:rsidRPr="00BE5523">
        <w:rPr>
          <w:i/>
          <w:iCs/>
        </w:rPr>
        <w:t>Green</w:t>
      </w:r>
      <w:r w:rsidRPr="00BE5523">
        <w:t xml:space="preserve"> on this aspect – which means you could connect with someone from a very different background as long as mutual respect is present.”</w:t>
      </w:r>
    </w:p>
    <w:p w14:paraId="4B39E64D" w14:textId="77777777" w:rsidR="00BE5523" w:rsidRPr="00BE5523" w:rsidRDefault="00BE5523" w:rsidP="00BE5523">
      <w:r w:rsidRPr="00BE5523">
        <w:t xml:space="preserve">By handling values and ethics in this culturally resonant way, we differentiate ourselves sharply from generic personality tests (which often ignore these factors entirely) and from matrimony sites (which list religion/caste as binary filters but don’t gauge </w:t>
      </w:r>
      <w:r w:rsidRPr="00BE5523">
        <w:rPr>
          <w:i/>
          <w:iCs/>
        </w:rPr>
        <w:t>how</w:t>
      </w:r>
      <w:r w:rsidRPr="00BE5523">
        <w:t xml:space="preserve"> flexible a </w:t>
      </w:r>
      <w:r w:rsidRPr="00BE5523">
        <w:lastRenderedPageBreak/>
        <w:t>person is within those realms). This nuanced approach is a key intellectual property of our platform’s questionnaire design.</w:t>
      </w:r>
    </w:p>
    <w:p w14:paraId="0745060C" w14:textId="77777777" w:rsidR="00BE5523" w:rsidRPr="00BE5523" w:rsidRDefault="00BE5523" w:rsidP="00BE5523">
      <w:pPr>
        <w:rPr>
          <w:b/>
          <w:bCs/>
        </w:rPr>
      </w:pPr>
      <w:r w:rsidRPr="00BE5523">
        <w:rPr>
          <w:b/>
          <w:bCs/>
        </w:rPr>
        <w:t>User Experience (UX) and Visual Layout Ideas</w:t>
      </w:r>
    </w:p>
    <w:p w14:paraId="7E05A750" w14:textId="77777777" w:rsidR="00BE5523" w:rsidRPr="00BE5523" w:rsidRDefault="00BE5523" w:rsidP="00BE5523">
      <w:r w:rsidRPr="00BE5523">
        <w:t xml:space="preserve">To ensure high engagement and completion rates, the platform’s </w:t>
      </w:r>
      <w:r w:rsidRPr="00BE5523">
        <w:rPr>
          <w:b/>
          <w:bCs/>
        </w:rPr>
        <w:t>user experience will be intuitive, visually appealing, and gamified</w:t>
      </w:r>
      <w:r w:rsidRPr="00BE5523">
        <w:t>. Here’s how we envision the UX/UI:</w:t>
      </w:r>
    </w:p>
    <w:p w14:paraId="39F0A7AB" w14:textId="77777777" w:rsidR="00BE5523" w:rsidRPr="00BE5523" w:rsidRDefault="00BE5523" w:rsidP="00BE5523">
      <w:pPr>
        <w:numPr>
          <w:ilvl w:val="0"/>
          <w:numId w:val="14"/>
        </w:numPr>
      </w:pPr>
      <w:r w:rsidRPr="00BE5523">
        <w:rPr>
          <w:b/>
          <w:bCs/>
        </w:rPr>
        <w:t>Clean, Youthful Aesthetic:</w:t>
      </w:r>
      <w:r w:rsidRPr="00BE5523">
        <w:t xml:space="preserve"> The site will use a bright, friendly color palette – think blues, greens, and yellows (aligning with our color code theme), with modern fonts and illustrations. The tone is </w:t>
      </w:r>
      <w:r w:rsidRPr="00BE5523">
        <w:rPr>
          <w:b/>
          <w:bCs/>
        </w:rPr>
        <w:t>playful</w:t>
      </w:r>
      <w:r w:rsidRPr="00BE5523">
        <w:t xml:space="preserve">: e.g., little mascot graphics (perhaps a friendly robot or heart character) guide the user through the quiz. However, we avoid anything too childish; it should feel </w:t>
      </w:r>
      <w:r w:rsidRPr="00BE5523">
        <w:rPr>
          <w:b/>
          <w:bCs/>
        </w:rPr>
        <w:t>cool and contemporary</w:t>
      </w:r>
      <w:r w:rsidRPr="00BE5523">
        <w:t>, akin to how popular fintech or edtech apps in India use illustrations to simplify complex tasks.</w:t>
      </w:r>
    </w:p>
    <w:p w14:paraId="605D0B7C" w14:textId="77777777" w:rsidR="00BE5523" w:rsidRPr="00BE5523" w:rsidRDefault="00BE5523" w:rsidP="00BE5523">
      <w:pPr>
        <w:numPr>
          <w:ilvl w:val="0"/>
          <w:numId w:val="14"/>
        </w:numPr>
      </w:pPr>
      <w:r w:rsidRPr="00BE5523">
        <w:rPr>
          <w:b/>
          <w:bCs/>
        </w:rPr>
        <w:t>Mobile-First Design:</w:t>
      </w:r>
      <w:r w:rsidRPr="00BE5523">
        <w:t xml:space="preserve"> Given a huge chunk of our audience (especially in Tier-2/3) will access via mobile, the design must be mobile-optimized. Questions will be one per screen, swipable, with large tap targets for options. A desktop web view will also be available and similarly simple.</w:t>
      </w:r>
    </w:p>
    <w:p w14:paraId="6C8E6F02" w14:textId="77777777" w:rsidR="00BE5523" w:rsidRPr="00BE5523" w:rsidRDefault="00BE5523" w:rsidP="00BE5523">
      <w:pPr>
        <w:numPr>
          <w:ilvl w:val="0"/>
          <w:numId w:val="14"/>
        </w:numPr>
      </w:pPr>
      <w:r w:rsidRPr="00BE5523">
        <w:rPr>
          <w:b/>
          <w:bCs/>
        </w:rPr>
        <w:t>Onboarding Flow:</w:t>
      </w:r>
      <w:r w:rsidRPr="00BE5523">
        <w:t xml:space="preserve"> New users land on a </w:t>
      </w:r>
      <w:r w:rsidRPr="00BE5523">
        <w:rPr>
          <w:b/>
          <w:bCs/>
        </w:rPr>
        <w:t>homepage</w:t>
      </w:r>
      <w:r w:rsidRPr="00BE5523">
        <w:t xml:space="preserve"> that immediately conveys the value: a catchy tagline like “Find Your Compatibility Color!” and a call-to-action to start the quiz. Possibly a few bullet points or an infographic about why compatibility matters (e.g., “Over 60% of daters now want deeper compatibility (</w:t>
      </w:r>
      <w:hyperlink r:id="rId45" w:anchor=":~:text=QuackQuack%E2%80%99s%20Founder%20and%20CEO%2C%20Ravi,in%20a%20match%2C%E2%80%9D%20Mittal%20said" w:history="1">
        <w:r w:rsidRPr="00BE5523">
          <w:rPr>
            <w:rStyle w:val="Hyperlink"/>
          </w:rPr>
          <w:t>QuackQuack Survey: Indian Online Daters Embrace Slower Matchmaking - Global Dating Insights</w:t>
        </w:r>
      </w:hyperlink>
      <w:r w:rsidRPr="00BE5523">
        <w:t>). Take our quiz to discover yours!”). The user can begin the quiz with minimal friction – we might allow them to start answering a few questions without even signing up, to hook them.</w:t>
      </w:r>
    </w:p>
    <w:p w14:paraId="2F458D33" w14:textId="77777777" w:rsidR="00BE5523" w:rsidRPr="00BE5523" w:rsidRDefault="00BE5523" w:rsidP="00BE5523">
      <w:pPr>
        <w:numPr>
          <w:ilvl w:val="0"/>
          <w:numId w:val="14"/>
        </w:numPr>
      </w:pPr>
      <w:r w:rsidRPr="00BE5523">
        <w:rPr>
          <w:b/>
          <w:bCs/>
        </w:rPr>
        <w:t>Progress Indicators:</w:t>
      </w:r>
      <w:r w:rsidRPr="00BE5523">
        <w:t xml:space="preserve"> As the user moves through the questionnaire, a progress bar or a fun indicator (like climbing steps or filling up a heart meter) shows how far they’ve come. We could break the quiz into stages with titles (“Step 1: Personality Puzzle”, “Step 2: The Values Check”, etc.) so they know what’s next. This reduces drop-offs by giving a sense of advancement and achievement at each stage.</w:t>
      </w:r>
    </w:p>
    <w:p w14:paraId="1A469F8B" w14:textId="77777777" w:rsidR="00BE5523" w:rsidRPr="00BE5523" w:rsidRDefault="00BE5523" w:rsidP="00BE5523">
      <w:pPr>
        <w:numPr>
          <w:ilvl w:val="0"/>
          <w:numId w:val="14"/>
        </w:numPr>
      </w:pPr>
      <w:r w:rsidRPr="00BE5523">
        <w:rPr>
          <w:b/>
          <w:bCs/>
        </w:rPr>
        <w:t>Interactive Elements:</w:t>
      </w:r>
      <w:r w:rsidRPr="00BE5523">
        <w:t xml:space="preserve"> Not all questions will be plain text + radio buttons. We’ll incorporate interactive UI elements:</w:t>
      </w:r>
    </w:p>
    <w:p w14:paraId="22634BF3" w14:textId="77777777" w:rsidR="00BE5523" w:rsidRPr="00BE5523" w:rsidRDefault="00BE5523" w:rsidP="00BE5523">
      <w:pPr>
        <w:numPr>
          <w:ilvl w:val="1"/>
          <w:numId w:val="14"/>
        </w:numPr>
      </w:pPr>
      <w:r w:rsidRPr="00BE5523">
        <w:t>Likert scale statements can be shown with slider bars or emoticon faces (e.g., a sad face for strongly disagree, happy face for strongly agree) to make it more visual.</w:t>
      </w:r>
    </w:p>
    <w:p w14:paraId="56656272" w14:textId="77777777" w:rsidR="00BE5523" w:rsidRPr="00BE5523" w:rsidRDefault="00BE5523" w:rsidP="00BE5523">
      <w:pPr>
        <w:numPr>
          <w:ilvl w:val="1"/>
          <w:numId w:val="14"/>
        </w:numPr>
      </w:pPr>
      <w:r w:rsidRPr="00BE5523">
        <w:t>For scenario questions, maybe use simple illustrations or icons representing the scenario choices (like icons of people arguing, or a person hugging another, etc., to depict choices in a conflict scenario).</w:t>
      </w:r>
    </w:p>
    <w:p w14:paraId="0A7E9FF6" w14:textId="77777777" w:rsidR="00BE5523" w:rsidRPr="00BE5523" w:rsidRDefault="00BE5523" w:rsidP="00BE5523">
      <w:pPr>
        <w:numPr>
          <w:ilvl w:val="1"/>
          <w:numId w:val="14"/>
        </w:numPr>
      </w:pPr>
      <w:r w:rsidRPr="00BE5523">
        <w:lastRenderedPageBreak/>
        <w:t>We could even include a couple of light-hearted quiz questions purely for engagement (e.g., “Pick a movie you’d rather watch on a date night” with images) that also subtly connect to personality (romance vs action could hint something). This keeps it fun.</w:t>
      </w:r>
    </w:p>
    <w:p w14:paraId="36CB4D1A" w14:textId="77777777" w:rsidR="00BE5523" w:rsidRPr="00BE5523" w:rsidRDefault="00BE5523" w:rsidP="00BE5523">
      <w:pPr>
        <w:numPr>
          <w:ilvl w:val="0"/>
          <w:numId w:val="14"/>
        </w:numPr>
      </w:pPr>
      <w:r w:rsidRPr="00BE5523">
        <w:rPr>
          <w:b/>
          <w:bCs/>
        </w:rPr>
        <w:t>Saving and Continuity:</w:t>
      </w:r>
      <w:r w:rsidRPr="00BE5523">
        <w:t xml:space="preserve"> Users can save their progress (prompt to sign up or enter email/phone after a few questions). This way, if someone can’t finish all 40 questions at once, they can return. Also, in Tier-2/3 areas where internet might drop, saving prevents frustration. We’ll allow login via social or phone OTP for simplicity.</w:t>
      </w:r>
    </w:p>
    <w:p w14:paraId="3059A2C8" w14:textId="77777777" w:rsidR="00BE5523" w:rsidRPr="00BE5523" w:rsidRDefault="00BE5523" w:rsidP="00BE5523">
      <w:pPr>
        <w:numPr>
          <w:ilvl w:val="0"/>
          <w:numId w:val="14"/>
        </w:numPr>
      </w:pPr>
      <w:r w:rsidRPr="00BE5523">
        <w:rPr>
          <w:b/>
          <w:bCs/>
        </w:rPr>
        <w:t>Visual Appeal in Results:</w:t>
      </w:r>
      <w:r w:rsidRPr="00BE5523">
        <w:t xml:space="preserve"> Once the quiz is completed (or the user pays for the full report, see monetization), the results page will be visually rich. We plan a </w:t>
      </w:r>
      <w:r w:rsidRPr="00BE5523">
        <w:rPr>
          <w:b/>
          <w:bCs/>
        </w:rPr>
        <w:t>dashboard-style result page</w:t>
      </w:r>
      <w:r w:rsidRPr="00BE5523">
        <w:t>:</w:t>
      </w:r>
    </w:p>
    <w:p w14:paraId="79C69F4E" w14:textId="77777777" w:rsidR="00BE5523" w:rsidRPr="00BE5523" w:rsidRDefault="00BE5523" w:rsidP="00BE5523">
      <w:pPr>
        <w:numPr>
          <w:ilvl w:val="1"/>
          <w:numId w:val="14"/>
        </w:numPr>
      </w:pPr>
      <w:r w:rsidRPr="00BE5523">
        <w:t xml:space="preserve">At the top: </w:t>
      </w:r>
      <w:r w:rsidRPr="00BE5523">
        <w:rPr>
          <w:b/>
          <w:bCs/>
        </w:rPr>
        <w:t>The Compatibility Color Badge</w:t>
      </w:r>
      <w:r w:rsidRPr="00BE5523">
        <w:t xml:space="preserve"> – e.g., a big colored circle or shield with “GREEN” and a tagline like “Greatly Compatible” or “Compatibility Level: Green – Easy Going”. Possibly include an icon (like a green heart or checkmark).</w:t>
      </w:r>
    </w:p>
    <w:p w14:paraId="53DA6C92" w14:textId="77777777" w:rsidR="00BE5523" w:rsidRPr="00BE5523" w:rsidRDefault="00BE5523" w:rsidP="00BE5523">
      <w:pPr>
        <w:numPr>
          <w:ilvl w:val="1"/>
          <w:numId w:val="14"/>
        </w:numPr>
      </w:pPr>
      <w:r w:rsidRPr="00BE5523">
        <w:t>A summary line: e.g., “You are 78% compatible” (if we show a percent) or some slogan that encapsulates their profile (“The Harmonizer” or “The Loyal Traditionalist” – a fun archetype name can be given for shareability).</w:t>
      </w:r>
    </w:p>
    <w:p w14:paraId="7D83F2FA" w14:textId="77777777" w:rsidR="00BE5523" w:rsidRPr="00BE5523" w:rsidRDefault="00BE5523" w:rsidP="00BE5523">
      <w:pPr>
        <w:numPr>
          <w:ilvl w:val="1"/>
          <w:numId w:val="14"/>
        </w:numPr>
      </w:pPr>
      <w:r w:rsidRPr="00BE5523">
        <w:rPr>
          <w:b/>
          <w:bCs/>
        </w:rPr>
        <w:t>Section-wise breakdown</w:t>
      </w:r>
      <w:r w:rsidRPr="00BE5523">
        <w:t>: Use visual elements like bar graphs or pie charts for key traits. For example, a bar for each Big Five trait showing their score vs average; a pie chart of their attachment style distribution (e.g., 70% secure, 30% anxious tendencies). Keep it easy to read, maybe with icons (a little globe icon for openness, a heart icon for attachment, etc.).</w:t>
      </w:r>
    </w:p>
    <w:p w14:paraId="4A0D6E23" w14:textId="77777777" w:rsidR="00BE5523" w:rsidRPr="00BE5523" w:rsidRDefault="00BE5523" w:rsidP="00BE5523">
      <w:pPr>
        <w:numPr>
          <w:ilvl w:val="1"/>
          <w:numId w:val="14"/>
        </w:numPr>
      </w:pPr>
      <w:r w:rsidRPr="00BE5523">
        <w:rPr>
          <w:b/>
          <w:bCs/>
        </w:rPr>
        <w:t>Narrative Report:</w:t>
      </w:r>
      <w:r w:rsidRPr="00BE5523">
        <w:t xml:space="preserve"> Below the visuals, a scrollable section with text analysis in short paragraphs/bullets, broken into sub-sections (Personality, Values, etc. as headings). Each section will have a small icon of a colored dot (green/yellow/red) for that category and 3-5 sentences of interpretation. We will emphasize </w:t>
      </w:r>
      <w:r w:rsidRPr="00BE5523">
        <w:rPr>
          <w:i/>
          <w:iCs/>
        </w:rPr>
        <w:t>positive framing</w:t>
      </w:r>
      <w:r w:rsidRPr="00BE5523">
        <w:t xml:space="preserve"> (“strengths”) first, and then </w:t>
      </w:r>
      <w:r w:rsidRPr="00BE5523">
        <w:rPr>
          <w:i/>
          <w:iCs/>
        </w:rPr>
        <w:t>areas to be mindful of</w:t>
      </w:r>
      <w:r w:rsidRPr="00BE5523">
        <w:t>. For instance: “</w:t>
      </w:r>
      <w:r w:rsidRPr="00BE5523">
        <w:rPr>
          <w:b/>
          <w:bCs/>
        </w:rPr>
        <w:t>Personality:</w:t>
      </w:r>
      <w:r w:rsidRPr="00BE5523">
        <w:t xml:space="preserve"> You are highly introverted and calm (which means you’re a great listener and thoughtful partner). You might take time to open up (so you’ll do best with someone patient who initiates conversations). [Your personality traits are mostly Green for compatibility, except your introversion which is Yellow – not everyone may understand your need for space, but the right person will appreciate your depth.]”</w:t>
      </w:r>
    </w:p>
    <w:p w14:paraId="0046FE60" w14:textId="77777777" w:rsidR="00BE5523" w:rsidRPr="00BE5523" w:rsidRDefault="00BE5523" w:rsidP="00BE5523">
      <w:pPr>
        <w:numPr>
          <w:ilvl w:val="0"/>
          <w:numId w:val="14"/>
        </w:numPr>
      </w:pPr>
      <w:r w:rsidRPr="00BE5523">
        <w:rPr>
          <w:b/>
          <w:bCs/>
        </w:rPr>
        <w:t>Call-to-Action and Shareability:</w:t>
      </w:r>
      <w:r w:rsidRPr="00BE5523">
        <w:t xml:space="preserve"> The results page will encourage the user to share or take next steps:</w:t>
      </w:r>
    </w:p>
    <w:p w14:paraId="3E994B31" w14:textId="77777777" w:rsidR="00BE5523" w:rsidRPr="00BE5523" w:rsidRDefault="00BE5523" w:rsidP="00BE5523">
      <w:pPr>
        <w:numPr>
          <w:ilvl w:val="1"/>
          <w:numId w:val="14"/>
        </w:numPr>
      </w:pPr>
      <w:r w:rsidRPr="00BE5523">
        <w:lastRenderedPageBreak/>
        <w:t xml:space="preserve">A prominent </w:t>
      </w:r>
      <w:r w:rsidRPr="00BE5523">
        <w:rPr>
          <w:b/>
          <w:bCs/>
        </w:rPr>
        <w:t>“Share Your Profile”</w:t>
      </w:r>
      <w:r w:rsidRPr="00BE5523">
        <w:t xml:space="preserve"> button that generates a nice image or graphic of their compatibility badge and a short summary (but not the whole report, to tease others to take the quiz). For example, a share card might show “I got a GREEN on my Compatibility Profile! </w:t>
      </w:r>
      <w:r w:rsidRPr="00BE5523">
        <w:rPr>
          <w:rFonts w:ascii="Segoe UI Emoji" w:hAnsi="Segoe UI Emoji" w:cs="Segoe UI Emoji"/>
        </w:rPr>
        <w:t>🔰</w:t>
      </w:r>
      <w:r w:rsidRPr="00BE5523">
        <w:t xml:space="preserve"> What’s your dating compatibility color? Find out at [website]”. Users can share to WhatsApp, Instagram, Facebook. This is key to viral marketing.</w:t>
      </w:r>
    </w:p>
    <w:p w14:paraId="19E677FD" w14:textId="77777777" w:rsidR="00BE5523" w:rsidRPr="00BE5523" w:rsidRDefault="00BE5523" w:rsidP="00BE5523">
      <w:pPr>
        <w:numPr>
          <w:ilvl w:val="1"/>
          <w:numId w:val="14"/>
        </w:numPr>
      </w:pPr>
      <w:r w:rsidRPr="00BE5523">
        <w:t xml:space="preserve">Possibly a </w:t>
      </w:r>
      <w:r w:rsidRPr="00BE5523">
        <w:rPr>
          <w:b/>
          <w:bCs/>
        </w:rPr>
        <w:t>“Invite someone to compare”</w:t>
      </w:r>
      <w:r w:rsidRPr="00BE5523">
        <w:t xml:space="preserve"> feature: The user can input a partner or crush’s email to invite them to take the quiz, after which the platform can show a comparative summary for both (this could be a later feature, but even at launch we could allow sending invites as a way to spread).</w:t>
      </w:r>
    </w:p>
    <w:p w14:paraId="3995D6F7" w14:textId="77777777" w:rsidR="00BE5523" w:rsidRPr="00BE5523" w:rsidRDefault="00BE5523" w:rsidP="00BE5523">
      <w:pPr>
        <w:numPr>
          <w:ilvl w:val="1"/>
          <w:numId w:val="14"/>
        </w:numPr>
      </w:pPr>
      <w:r w:rsidRPr="00BE5523">
        <w:t xml:space="preserve">A </w:t>
      </w:r>
      <w:r w:rsidRPr="00BE5523">
        <w:rPr>
          <w:b/>
          <w:bCs/>
        </w:rPr>
        <w:t>download PDF</w:t>
      </w:r>
      <w:r w:rsidRPr="00BE5523">
        <w:t xml:space="preserve"> option for the full report (for paying customers) so they can keep it or even show it to a relationship coach or friend. The PDF will be nicely formatted with branding.</w:t>
      </w:r>
    </w:p>
    <w:p w14:paraId="44648218" w14:textId="77777777" w:rsidR="00BE5523" w:rsidRPr="00BE5523" w:rsidRDefault="00BE5523" w:rsidP="00BE5523">
      <w:pPr>
        <w:numPr>
          <w:ilvl w:val="0"/>
          <w:numId w:val="14"/>
        </w:numPr>
      </w:pPr>
      <w:r w:rsidRPr="00BE5523">
        <w:rPr>
          <w:b/>
          <w:bCs/>
        </w:rPr>
        <w:t>UI to Drive Completion:</w:t>
      </w:r>
      <w:r w:rsidRPr="00BE5523">
        <w:t xml:space="preserve"> We will use microcopy and micro-interactions cleverly. For example, after each section of the quiz, show a fun motivational message: “Great going! You’ve unlocked the Personality Puzzle </w:t>
      </w:r>
      <w:r w:rsidRPr="00BE5523">
        <w:rPr>
          <w:rFonts w:ascii="Segoe UI Emoji" w:hAnsi="Segoe UI Emoji" w:cs="Segoe UI Emoji"/>
        </w:rPr>
        <w:t>🧩</w:t>
      </w:r>
      <w:r w:rsidRPr="00BE5523">
        <w:t>. Next up: let’s explore your Values.” This keeps interest. If a user tries to exit mid-quiz, we might prompt “Your compatibility report is almost ready! Just a few more questions to get your personalized results.”</w:t>
      </w:r>
    </w:p>
    <w:p w14:paraId="5EDFADAE" w14:textId="77777777" w:rsidR="00BE5523" w:rsidRPr="00BE5523" w:rsidRDefault="00BE5523" w:rsidP="00BE5523">
      <w:pPr>
        <w:numPr>
          <w:ilvl w:val="0"/>
          <w:numId w:val="14"/>
        </w:numPr>
      </w:pPr>
      <w:r w:rsidRPr="00BE5523">
        <w:rPr>
          <w:b/>
          <w:bCs/>
        </w:rPr>
        <w:t>Multilingual Support:</w:t>
      </w:r>
      <w:r w:rsidRPr="00BE5523">
        <w:t xml:space="preserve"> While initial launch might be in English (which many urban and even semi-urban youth understand), we plan to offer the quiz in Hindi and other major Indian languages to truly capture Tier-2/3. This means text translation of questions and maybe a toggle. We have to ensure the playful tone carries through translations. For outreach in vernacular mediums (like a share on WhatsApp in Hindi), having this is important. As noted in the market analysis, </w:t>
      </w:r>
      <w:r w:rsidRPr="00BE5523">
        <w:rPr>
          <w:b/>
          <w:bCs/>
        </w:rPr>
        <w:t>82% of Google searches in India happen in local languag (</w:t>
      </w:r>
      <w:hyperlink r:id="rId46" w:anchor=":~:text=India%20is%20also%20one%20of,happen%20in%20the%20vernacular%20languages" w:history="1">
        <w:r w:rsidRPr="00BE5523">
          <w:rPr>
            <w:rStyle w:val="Hyperlink"/>
            <w:b/>
            <w:bCs/>
          </w:rPr>
          <w:t>Bharat and the Future of the Dating Industry - Global Dating Insights</w:t>
        </w:r>
      </w:hyperlink>
      <w:r w:rsidRPr="00BE5523">
        <w:rPr>
          <w:b/>
          <w:bCs/>
        </w:rPr>
        <w:t>)0</w:t>
      </w:r>
      <w:r w:rsidRPr="00BE5523">
        <w:rPr>
          <w:rFonts w:ascii="MS Gothic" w:eastAsia="MS Gothic" w:hAnsi="MS Gothic" w:cs="MS Gothic" w:hint="eastAsia"/>
          <w:b/>
          <w:bCs/>
        </w:rPr>
        <w:t>】</w:t>
      </w:r>
      <w:r w:rsidRPr="00BE5523">
        <w:t>, so vernacular UX will be a growth lever.</w:t>
      </w:r>
    </w:p>
    <w:p w14:paraId="4616D9AE" w14:textId="77777777" w:rsidR="00BE5523" w:rsidRPr="00BE5523" w:rsidRDefault="00BE5523" w:rsidP="00BE5523">
      <w:pPr>
        <w:numPr>
          <w:ilvl w:val="0"/>
          <w:numId w:val="14"/>
        </w:numPr>
      </w:pPr>
      <w:r w:rsidRPr="00BE5523">
        <w:rPr>
          <w:b/>
          <w:bCs/>
        </w:rPr>
        <w:t>Accessibility:</w:t>
      </w:r>
      <w:r w:rsidRPr="00BE5523">
        <w:t xml:space="preserve"> Use simple language (avoid heavy psychological jargon in the interface; keep that to an appendix of the report if needed). Many users might not be familiar with terms like “neuroticism” – we will instead say “stress-prone” or “worry tendency” for example. The interface will also avoid requiring typing (except maybe an optional name entry) to suit all skill levels – mostly taps and swipes.</w:t>
      </w:r>
    </w:p>
    <w:p w14:paraId="75A9D082" w14:textId="77777777" w:rsidR="00BE5523" w:rsidRPr="00BE5523" w:rsidRDefault="00BE5523" w:rsidP="00BE5523">
      <w:r w:rsidRPr="00BE5523">
        <w:rPr>
          <w:b/>
          <w:bCs/>
        </w:rPr>
        <w:t>Visual Layout Example:</w:t>
      </w:r>
      <w:r w:rsidRPr="00BE5523">
        <w:t xml:space="preserve"> At the top of the quiz page, maybe a progress tracker with 5 circles (for 5 sections), each gets filled as they complete. Each question is center-screen with large text and quirky subtext (like a tiny hint or joke to keep tone light). For instance: “</w:t>
      </w:r>
      <w:r w:rsidRPr="00BE5523">
        <w:rPr>
          <w:b/>
          <w:bCs/>
        </w:rPr>
        <w:t>Q8. I often end up organizing group activities.</w:t>
      </w:r>
      <w:r w:rsidRPr="00BE5523">
        <w:t xml:space="preserve"> </w:t>
      </w:r>
      <w:r w:rsidRPr="00BE5523">
        <w:rPr>
          <w:rFonts w:ascii="Segoe UI Emoji" w:hAnsi="Segoe UI Emoji" w:cs="Segoe UI Emoji"/>
        </w:rPr>
        <w:t>💬</w:t>
      </w:r>
      <w:r w:rsidRPr="00BE5523">
        <w:t xml:space="preserve"> </w:t>
      </w:r>
      <w:r w:rsidRPr="00BE5523">
        <w:rPr>
          <w:i/>
          <w:iCs/>
        </w:rPr>
        <w:t>That is, you’re the one making the weekend plans?</w:t>
      </w:r>
      <w:r w:rsidRPr="00BE5523">
        <w:br/>
        <w:t>(Then Likert scale options below: Strongly Disagree to Strongly Agree).”</w:t>
      </w:r>
    </w:p>
    <w:p w14:paraId="0EB10570" w14:textId="77777777" w:rsidR="00BE5523" w:rsidRPr="00BE5523" w:rsidRDefault="00BE5523" w:rsidP="00BE5523">
      <w:r w:rsidRPr="00BE5523">
        <w:lastRenderedPageBreak/>
        <w:t>After submission, the results page might have sections separated by colored blocks or cards, making it easy to scroll and digest piece by piece.</w:t>
      </w:r>
    </w:p>
    <w:p w14:paraId="382A570E" w14:textId="77777777" w:rsidR="00BE5523" w:rsidRPr="00BE5523" w:rsidRDefault="00BE5523" w:rsidP="00BE5523">
      <w:r w:rsidRPr="00BE5523">
        <w:t xml:space="preserve">In summary, the UX is designed to </w:t>
      </w:r>
      <w:r w:rsidRPr="00BE5523">
        <w:rPr>
          <w:b/>
          <w:bCs/>
        </w:rPr>
        <w:t>minimize drop-offs, maximize shareability, and reinforce the playful-yet-purposeful brand.</w:t>
      </w:r>
      <w:r w:rsidRPr="00BE5523">
        <w:t xml:space="preserve"> By making the process enjoyable, we increase the likelihood that users not only complete the questionnaire but also recommend it to friends (which is crucial for marketing).</w:t>
      </w:r>
    </w:p>
    <w:p w14:paraId="4B5A84DC" w14:textId="77777777" w:rsidR="00BE5523" w:rsidRPr="00BE5523" w:rsidRDefault="00BE5523" w:rsidP="00BE5523">
      <w:pPr>
        <w:rPr>
          <w:b/>
          <w:bCs/>
        </w:rPr>
      </w:pPr>
      <w:r w:rsidRPr="00BE5523">
        <w:rPr>
          <w:b/>
          <w:bCs/>
        </w:rPr>
        <w:t>Monetization Plan: One-Time Paid Reports</w:t>
      </w:r>
    </w:p>
    <w:p w14:paraId="6AA7BE6A" w14:textId="77777777" w:rsidR="00BE5523" w:rsidRPr="00BE5523" w:rsidRDefault="00BE5523" w:rsidP="00BE5523">
      <w:r w:rsidRPr="00BE5523">
        <w:t xml:space="preserve">The platform’s revenue model is based on </w:t>
      </w:r>
      <w:r w:rsidRPr="00BE5523">
        <w:rPr>
          <w:b/>
          <w:bCs/>
        </w:rPr>
        <w:t>one-time purchases of detailed compatibility reports</w:t>
      </w:r>
      <w:r w:rsidRPr="00BE5523">
        <w:t>, rather than subscriptions. This fits Indian user payment behavior and our product nature (a profile is a one-off output, though users might update it annually or share with new partners, etc., but primary revenue is initial purchase).</w:t>
      </w:r>
    </w:p>
    <w:p w14:paraId="4040E830" w14:textId="77777777" w:rsidR="00BE5523" w:rsidRPr="00BE5523" w:rsidRDefault="00BE5523" w:rsidP="00BE5523">
      <w:r w:rsidRPr="00BE5523">
        <w:t>Here’s the plan for monetization and pricing:</w:t>
      </w:r>
    </w:p>
    <w:p w14:paraId="151840B2" w14:textId="77777777" w:rsidR="00BE5523" w:rsidRPr="00BE5523" w:rsidRDefault="00BE5523" w:rsidP="00BE5523">
      <w:pPr>
        <w:numPr>
          <w:ilvl w:val="0"/>
          <w:numId w:val="15"/>
        </w:numPr>
      </w:pPr>
      <w:r w:rsidRPr="00BE5523">
        <w:rPr>
          <w:b/>
          <w:bCs/>
        </w:rPr>
        <w:t>Freemium Approach:</w:t>
      </w:r>
      <w:r w:rsidRPr="00BE5523">
        <w:t xml:space="preserve"> We will adopt a </w:t>
      </w:r>
      <w:r w:rsidRPr="00BE5523">
        <w:rPr>
          <w:b/>
          <w:bCs/>
        </w:rPr>
        <w:t>freemium</w:t>
      </w:r>
      <w:r w:rsidRPr="00BE5523">
        <w:t xml:space="preserve"> strategy to build user trust and virality. Taking the quiz and seeing a </w:t>
      </w:r>
      <w:r w:rsidRPr="00BE5523">
        <w:rPr>
          <w:b/>
          <w:bCs/>
        </w:rPr>
        <w:t>basic result summary (including their Compatibility Color)</w:t>
      </w:r>
      <w:r w:rsidRPr="00BE5523">
        <w:t xml:space="preserve"> will be </w:t>
      </w:r>
      <w:r w:rsidRPr="00BE5523">
        <w:rPr>
          <w:b/>
          <w:bCs/>
        </w:rPr>
        <w:t>free for the user</w:t>
      </w:r>
      <w:r w:rsidRPr="00BE5523">
        <w:t>. This ensures maximum participation – people are more likely to try if it’s free upfront. Once they complete the quiz, they get a teaser of results (e.g., “You are a YELLOW – Moderate Compatibility. Unlock your full 10-page report with personalized insights and guidance.”).</w:t>
      </w:r>
    </w:p>
    <w:p w14:paraId="5E76BC89" w14:textId="77777777" w:rsidR="00BE5523" w:rsidRPr="00BE5523" w:rsidRDefault="00BE5523" w:rsidP="00BE5523">
      <w:pPr>
        <w:numPr>
          <w:ilvl w:val="0"/>
          <w:numId w:val="15"/>
        </w:numPr>
      </w:pPr>
      <w:r w:rsidRPr="00BE5523">
        <w:rPr>
          <w:b/>
          <w:bCs/>
        </w:rPr>
        <w:t>Paid Report Details:</w:t>
      </w:r>
      <w:r w:rsidRPr="00BE5523">
        <w:t xml:space="preserve"> The </w:t>
      </w:r>
      <w:r w:rsidRPr="00BE5523">
        <w:rPr>
          <w:b/>
          <w:bCs/>
        </w:rPr>
        <w:t>full report</w:t>
      </w:r>
      <w:r w:rsidRPr="00BE5523">
        <w:t xml:space="preserve"> (which we described in UX with breakdowns, advice, charts, etc.) will be behind a paywall. We’ll offer it as a </w:t>
      </w:r>
      <w:r w:rsidRPr="00BE5523">
        <w:rPr>
          <w:b/>
          <w:bCs/>
        </w:rPr>
        <w:t>one-time purchase</w:t>
      </w:r>
      <w:r w:rsidRPr="00BE5523">
        <w:t xml:space="preserve"> downloadable (and viewable online) PDF/interactive report. This report will include:</w:t>
      </w:r>
    </w:p>
    <w:p w14:paraId="0C2BC5BD" w14:textId="77777777" w:rsidR="00BE5523" w:rsidRPr="00BE5523" w:rsidRDefault="00BE5523" w:rsidP="00BE5523">
      <w:pPr>
        <w:numPr>
          <w:ilvl w:val="1"/>
          <w:numId w:val="15"/>
        </w:numPr>
      </w:pPr>
      <w:r w:rsidRPr="00BE5523">
        <w:t>Comprehensive explanations of each aspect of their profile (personality, values, etc., with at least a few paragraphs on each and tailored advice).</w:t>
      </w:r>
    </w:p>
    <w:p w14:paraId="064DA1B4" w14:textId="77777777" w:rsidR="00BE5523" w:rsidRPr="00BE5523" w:rsidRDefault="00BE5523" w:rsidP="00BE5523">
      <w:pPr>
        <w:numPr>
          <w:ilvl w:val="1"/>
          <w:numId w:val="15"/>
        </w:numPr>
      </w:pPr>
      <w:r w:rsidRPr="00BE5523">
        <w:t>Possibly comparisons to general population or ideal benchmarks (e.g., “You scored higher on openness than 70% of users – meaning you’re more adventurous than most!”).</w:t>
      </w:r>
    </w:p>
    <w:p w14:paraId="6B413926" w14:textId="77777777" w:rsidR="00BE5523" w:rsidRPr="00BE5523" w:rsidRDefault="00BE5523" w:rsidP="00BE5523">
      <w:pPr>
        <w:numPr>
          <w:ilvl w:val="1"/>
          <w:numId w:val="15"/>
        </w:numPr>
      </w:pPr>
      <w:r w:rsidRPr="00BE5523">
        <w:t>A section on “What to look for in a partner given your profile” – actionable tips that provide value akin to a short counseling session.</w:t>
      </w:r>
    </w:p>
    <w:p w14:paraId="403A60F0" w14:textId="77777777" w:rsidR="00BE5523" w:rsidRPr="00BE5523" w:rsidRDefault="00BE5523" w:rsidP="00BE5523">
      <w:pPr>
        <w:numPr>
          <w:ilvl w:val="1"/>
          <w:numId w:val="15"/>
        </w:numPr>
      </w:pPr>
      <w:r w:rsidRPr="00BE5523">
        <w:t>Optionally, ability to generate a “couple compatibility report” if they have a specific partner who also took it (this could be an upsell in future).</w:t>
      </w:r>
    </w:p>
    <w:p w14:paraId="1AA5B407" w14:textId="77777777" w:rsidR="00BE5523" w:rsidRPr="00BE5523" w:rsidRDefault="00BE5523" w:rsidP="00BE5523">
      <w:pPr>
        <w:numPr>
          <w:ilvl w:val="0"/>
          <w:numId w:val="15"/>
        </w:numPr>
      </w:pPr>
      <w:r w:rsidRPr="00BE5523">
        <w:rPr>
          <w:b/>
          <w:bCs/>
        </w:rPr>
        <w:t>Ticket Size (Pricing):</w:t>
      </w:r>
      <w:r w:rsidRPr="00BE5523">
        <w:t xml:space="preserve"> After research and considering the Indian market, we propose a price of around </w:t>
      </w:r>
      <w:r w:rsidRPr="00BE5523">
        <w:rPr>
          <w:b/>
          <w:bCs/>
        </w:rPr>
        <w:t>₹300 to ₹500</w:t>
      </w:r>
      <w:r w:rsidRPr="00BE5523">
        <w:t xml:space="preserve"> for the detailed report. This range is low enough to encourage impulse buys (comparable to a movie ticket or meal) and high enough that with volume it achieves our revenue goals. We might start at </w:t>
      </w:r>
      <w:r w:rsidRPr="00BE5523">
        <w:rPr>
          <w:b/>
          <w:bCs/>
        </w:rPr>
        <w:t>₹299</w:t>
      </w:r>
      <w:r w:rsidRPr="00BE5523">
        <w:t xml:space="preserve"> as an introductory price (psychologically under ₹300 feels affordable for young users, even in smaller cities) and possibly have a higher-tier report at ₹499 with some bonus </w:t>
      </w:r>
      <w:r w:rsidRPr="00BE5523">
        <w:lastRenderedPageBreak/>
        <w:t xml:space="preserve">features (like a 30-minute consultation with a relationship coach via chat, if we ever add human services, or inclusion of a </w:t>
      </w:r>
      <w:proofErr w:type="gramStart"/>
      <w:r w:rsidRPr="00BE5523">
        <w:t>couples</w:t>
      </w:r>
      <w:proofErr w:type="gramEnd"/>
      <w:r w:rsidRPr="00BE5523">
        <w:t xml:space="preserve"> comparison if their partner also takes the test).</w:t>
      </w:r>
    </w:p>
    <w:p w14:paraId="61F8260A" w14:textId="77777777" w:rsidR="00BE5523" w:rsidRPr="00BE5523" w:rsidRDefault="00BE5523" w:rsidP="00BE5523">
      <w:pPr>
        <w:numPr>
          <w:ilvl w:val="1"/>
          <w:numId w:val="15"/>
        </w:numPr>
      </w:pPr>
      <w:r w:rsidRPr="00BE5523">
        <w:t>For NRI/international users, we could set equivalent pricing in USD (say $9.99 for the report). Many internationals won’t mind paying $5-$10 for such a personalized product. But to keep it simple at start, we might price in INR and let currency conversion happen, or detect IP and show approximate local currency.</w:t>
      </w:r>
    </w:p>
    <w:p w14:paraId="07D84200" w14:textId="77777777" w:rsidR="00BE5523" w:rsidRPr="00BE5523" w:rsidRDefault="00BE5523" w:rsidP="00BE5523">
      <w:pPr>
        <w:numPr>
          <w:ilvl w:val="0"/>
          <w:numId w:val="15"/>
        </w:numPr>
      </w:pPr>
      <w:r w:rsidRPr="00BE5523">
        <w:rPr>
          <w:b/>
          <w:bCs/>
        </w:rPr>
        <w:t>One-Time Microtransaction vs Subscription:</w:t>
      </w:r>
      <w:r w:rsidRPr="00BE5523">
        <w:t xml:space="preserve"> We deliberately avoid a subscription model. Indian users are hesitant to commit to recurring payments for dating; even big dating apps have only ~6-7% paying users on subscripti (</w:t>
      </w:r>
      <w:hyperlink r:id="rId47" w:anchor=":~:text=Also%20the%20English%20dating%20apps,and%20are%20struggling%20for%20profitability" w:history="1">
        <w:r w:rsidRPr="00BE5523">
          <w:rPr>
            <w:rStyle w:val="Hyperlink"/>
          </w:rPr>
          <w:t>Bharat and the Future of the Dating Industry - Global Dating Insights</w:t>
        </w:r>
      </w:hyperlink>
      <w:r w:rsidRPr="00BE5523">
        <w:t>)13</w:t>
      </w:r>
      <w:r w:rsidRPr="00BE5523">
        <w:rPr>
          <w:rFonts w:ascii="MS Gothic" w:eastAsia="MS Gothic" w:hAnsi="MS Gothic" w:cs="MS Gothic" w:hint="eastAsia"/>
        </w:rPr>
        <w:t>】</w:t>
      </w:r>
      <w:r w:rsidRPr="00BE5523">
        <w:t>. However, when offered one-time in-app purchases or microtransactions, Indian users are more willing – e.g., an Indian dating app using pay-per-use microtransactions saw **29% of users making purchase (</w:t>
      </w:r>
      <w:hyperlink r:id="rId48" w:anchor=":~:text=,paying%20users%20on%20flutrr" w:history="1">
        <w:r w:rsidRPr="00BE5523">
          <w:rPr>
            <w:rStyle w:val="Hyperlink"/>
          </w:rPr>
          <w:t>Bharat and the Future of the Dating Industry - Global Dating Insights</w:t>
        </w:r>
      </w:hyperlink>
      <w:r w:rsidRPr="00BE5523">
        <w:t>)33</w:t>
      </w:r>
      <w:r w:rsidRPr="00BE5523">
        <w:rPr>
          <w:rFonts w:ascii="MS Gothic" w:eastAsia="MS Gothic" w:hAnsi="MS Gothic" w:cs="MS Gothic" w:hint="eastAsia"/>
        </w:rPr>
        <w:t>】</w:t>
      </w:r>
      <w:r w:rsidRPr="00BE5523">
        <w:t>, dramatically higher uptake than subscription models. We leverage this insight by making our report a single purchase. Users feel they are buying a tangible product (their report) rather than paying for access.</w:t>
      </w:r>
    </w:p>
    <w:p w14:paraId="0E68B0DA" w14:textId="77777777" w:rsidR="00BE5523" w:rsidRPr="00BE5523" w:rsidRDefault="00BE5523" w:rsidP="00BE5523">
      <w:pPr>
        <w:numPr>
          <w:ilvl w:val="0"/>
          <w:numId w:val="15"/>
        </w:numPr>
      </w:pPr>
      <w:r w:rsidRPr="00BE5523">
        <w:rPr>
          <w:b/>
          <w:bCs/>
        </w:rPr>
        <w:t>Upsells and Variants:</w:t>
      </w:r>
      <w:r w:rsidRPr="00BE5523">
        <w:t xml:space="preserve"> We can introduce a few variants to maximize revenue:</w:t>
      </w:r>
    </w:p>
    <w:p w14:paraId="61554D2C" w14:textId="77777777" w:rsidR="00BE5523" w:rsidRPr="00BE5523" w:rsidRDefault="00BE5523" w:rsidP="00BE5523">
      <w:pPr>
        <w:numPr>
          <w:ilvl w:val="1"/>
          <w:numId w:val="15"/>
        </w:numPr>
      </w:pPr>
      <w:r w:rsidRPr="00BE5523">
        <w:t xml:space="preserve">A </w:t>
      </w:r>
      <w:r w:rsidRPr="00BE5523">
        <w:rPr>
          <w:b/>
          <w:bCs/>
        </w:rPr>
        <w:t>“Premium Compatibility Package”</w:t>
      </w:r>
      <w:r w:rsidRPr="00BE5523">
        <w:t xml:space="preserve"> that includes the report + maybe a 15-minute personalized video summary (automated or by an expert) or an astrological compatibility add-on (if we partner with an astrologer to add that angle for those who want it). This could be priced higher (₹1000+), targeting a smaller segment that wants even more depth.</w:t>
      </w:r>
    </w:p>
    <w:p w14:paraId="207E70BF" w14:textId="77777777" w:rsidR="00BE5523" w:rsidRPr="00BE5523" w:rsidRDefault="00BE5523" w:rsidP="00BE5523">
      <w:pPr>
        <w:numPr>
          <w:ilvl w:val="1"/>
          <w:numId w:val="15"/>
        </w:numPr>
      </w:pPr>
      <w:r w:rsidRPr="00BE5523">
        <w:rPr>
          <w:b/>
          <w:bCs/>
        </w:rPr>
        <w:t>Gift a Report:</w:t>
      </w:r>
      <w:r w:rsidRPr="00BE5523">
        <w:t xml:space="preserve"> Allow someone to buy the report for a friend or as a gift (e.g., a parent could gift this to their single adult child in a friendly way). This can open another purchase channel.</w:t>
      </w:r>
    </w:p>
    <w:p w14:paraId="2DB8081C" w14:textId="77777777" w:rsidR="00BE5523" w:rsidRPr="00BE5523" w:rsidRDefault="00BE5523" w:rsidP="00BE5523">
      <w:pPr>
        <w:numPr>
          <w:ilvl w:val="1"/>
          <w:numId w:val="15"/>
        </w:numPr>
      </w:pPr>
      <w:r w:rsidRPr="00BE5523">
        <w:rPr>
          <w:b/>
          <w:bCs/>
        </w:rPr>
        <w:t>Repeat Usage:</w:t>
      </w:r>
      <w:r w:rsidRPr="00BE5523">
        <w:t xml:space="preserve"> While one person generally might buy once for themselves, we could encourage re-takes in the future (perhaps annual “check-ups” or if their circumstances change). We might allow one free re-take and then charge for subsequent ones at a nominal fee, or provide an update for free to maintain goodwill.</w:t>
      </w:r>
    </w:p>
    <w:p w14:paraId="081BE0E8" w14:textId="77777777" w:rsidR="00BE5523" w:rsidRPr="00BE5523" w:rsidRDefault="00BE5523" w:rsidP="00BE5523">
      <w:pPr>
        <w:numPr>
          <w:ilvl w:val="0"/>
          <w:numId w:val="15"/>
        </w:numPr>
      </w:pPr>
      <w:r w:rsidRPr="00BE5523">
        <w:rPr>
          <w:b/>
          <w:bCs/>
        </w:rPr>
        <w:t>Payment Methods:</w:t>
      </w:r>
      <w:r w:rsidRPr="00BE5523">
        <w:t xml:space="preserve"> We will integrate convenient payment options: UPI (dominant in India), digital wallets, netbanking, credit/debit cards, and for NRIs/international, standard card and PayPal. Keeping the process smooth on mobile is key. Because the price is relatively low, impulse purchase is the aim – a user should be able to pay within a minute and see their full report.</w:t>
      </w:r>
    </w:p>
    <w:p w14:paraId="308FE9BE" w14:textId="77777777" w:rsidR="00BE5523" w:rsidRPr="00BE5523" w:rsidRDefault="00BE5523" w:rsidP="00BE5523">
      <w:pPr>
        <w:numPr>
          <w:ilvl w:val="0"/>
          <w:numId w:val="15"/>
        </w:numPr>
      </w:pPr>
      <w:r w:rsidRPr="00BE5523">
        <w:rPr>
          <w:b/>
          <w:bCs/>
        </w:rPr>
        <w:lastRenderedPageBreak/>
        <w:t>Conversion Funnel:</w:t>
      </w:r>
      <w:r w:rsidRPr="00BE5523">
        <w:t xml:space="preserve"> The expected user flow: 100% of users take free quiz -&gt; perhaps ~30-40% actually complete all questions (with our UX optimizations) -&gt; upon seeing the result teaser, we aim for a good conversion to paid. Given the value, a portion will convert. If we assume a </w:t>
      </w:r>
      <w:r w:rsidRPr="00BE5523">
        <w:rPr>
          <w:b/>
          <w:bCs/>
        </w:rPr>
        <w:t>conversion rate of about 10-15%</w:t>
      </w:r>
      <w:r w:rsidRPr="00BE5523">
        <w:t xml:space="preserve"> from free to paid (which is achievable for a compelling personalized product), that would be excellent. We’ll optimize the paywall messaging: highlight the curiosity (“See exactly </w:t>
      </w:r>
      <w:r w:rsidRPr="00BE5523">
        <w:rPr>
          <w:i/>
          <w:iCs/>
        </w:rPr>
        <w:t>why</w:t>
      </w:r>
      <w:r w:rsidRPr="00BE5523">
        <w:t xml:space="preserve"> you got Yellow and how to improve to Green!”), limited-time discounts (“Get 50% off your report for the next 24 hours”), and social proof (“Join 10,000 others who’ve gained insights”).</w:t>
      </w:r>
    </w:p>
    <w:p w14:paraId="1C06E01D" w14:textId="77777777" w:rsidR="00BE5523" w:rsidRPr="00BE5523" w:rsidRDefault="00BE5523" w:rsidP="00BE5523">
      <w:pPr>
        <w:numPr>
          <w:ilvl w:val="0"/>
          <w:numId w:val="15"/>
        </w:numPr>
      </w:pPr>
      <w:r w:rsidRPr="00BE5523">
        <w:rPr>
          <w:b/>
          <w:bCs/>
        </w:rPr>
        <w:t>Monetization Beyond Reports:</w:t>
      </w:r>
      <w:r w:rsidRPr="00BE5523">
        <w:t xml:space="preserve"> In the long run, other revenue streams can be explored:</w:t>
      </w:r>
    </w:p>
    <w:p w14:paraId="4ED073F4" w14:textId="77777777" w:rsidR="00BE5523" w:rsidRPr="00BE5523" w:rsidRDefault="00BE5523" w:rsidP="00BE5523">
      <w:pPr>
        <w:numPr>
          <w:ilvl w:val="1"/>
          <w:numId w:val="15"/>
        </w:numPr>
      </w:pPr>
      <w:r w:rsidRPr="00BE5523">
        <w:t>Partnering with dating services to offer our compatibility test as a paid add-on (B2B2C model) – e.g., a matchmaking site could bundle our report for their clients, giving us a share.</w:t>
      </w:r>
    </w:p>
    <w:p w14:paraId="2DFD330E" w14:textId="77777777" w:rsidR="00BE5523" w:rsidRPr="00BE5523" w:rsidRDefault="00BE5523" w:rsidP="00BE5523">
      <w:pPr>
        <w:numPr>
          <w:ilvl w:val="1"/>
          <w:numId w:val="15"/>
        </w:numPr>
      </w:pPr>
      <w:r w:rsidRPr="00BE5523">
        <w:t>Offering personalized coaching or webinars for a fee, based on profile (like an upsell: “Attend a workshop on improving communication in relationships – tailored for Yellows and Reds”).</w:t>
      </w:r>
    </w:p>
    <w:p w14:paraId="659C6AA3" w14:textId="77777777" w:rsidR="00BE5523" w:rsidRPr="00BE5523" w:rsidRDefault="00BE5523" w:rsidP="00BE5523">
      <w:pPr>
        <w:numPr>
          <w:ilvl w:val="1"/>
          <w:numId w:val="15"/>
        </w:numPr>
      </w:pPr>
      <w:r w:rsidRPr="00BE5523">
        <w:t>But for this plan’s scope, primary focus is selling the reports directly to consumers.</w:t>
      </w:r>
    </w:p>
    <w:p w14:paraId="3CB3E527" w14:textId="77777777" w:rsidR="00BE5523" w:rsidRPr="00BE5523" w:rsidRDefault="00BE5523" w:rsidP="00BE5523">
      <w:r w:rsidRPr="00BE5523">
        <w:t xml:space="preserve">Our financial goal of ₹3 crore net profit by end of 2025 will be met through these one-time purchases at scale (see Financial Projections section). By pricing accessibly and leveraging high volume, we align with a mass-market strategy. </w:t>
      </w:r>
      <w:r w:rsidRPr="00BE5523">
        <w:rPr>
          <w:b/>
          <w:bCs/>
        </w:rPr>
        <w:t>For example, 1 lakh (100,000) paid reports at ~₹300 net revenue each yields ₹3 crore.</w:t>
      </w:r>
      <w:r w:rsidRPr="00BE5523">
        <w:t xml:space="preserve"> Considering the large singles population, this is an attainable target with effective marketing. Moreover, by providing a lot of free value (the quiz itself and basic results) we ensure wide reach; the conversion to paid is then driven by the genuine insight users see and the shareable appeal.</w:t>
      </w:r>
    </w:p>
    <w:p w14:paraId="5C6ADF42" w14:textId="77777777" w:rsidR="00BE5523" w:rsidRPr="00BE5523" w:rsidRDefault="00BE5523" w:rsidP="00BE5523">
      <w:pPr>
        <w:rPr>
          <w:b/>
          <w:bCs/>
        </w:rPr>
      </w:pPr>
      <w:r w:rsidRPr="00BE5523">
        <w:rPr>
          <w:b/>
          <w:bCs/>
        </w:rPr>
        <w:t>Marketing and Virality Strategy</w:t>
      </w:r>
    </w:p>
    <w:p w14:paraId="0B03DBDE" w14:textId="77777777" w:rsidR="00BE5523" w:rsidRPr="00BE5523" w:rsidRDefault="00BE5523" w:rsidP="00BE5523">
      <w:r w:rsidRPr="00BE5523">
        <w:t xml:space="preserve">Our marketing strategy will combine </w:t>
      </w:r>
      <w:r w:rsidRPr="00BE5523">
        <w:rPr>
          <w:b/>
          <w:bCs/>
        </w:rPr>
        <w:t>digital marketing, virality features, and emotional branding</w:t>
      </w:r>
      <w:r w:rsidRPr="00BE5523">
        <w:t xml:space="preserve"> to rapidly grow the user base while keeping acquisition costs low. Below are the key components:</w:t>
      </w:r>
    </w:p>
    <w:p w14:paraId="2E1694EA" w14:textId="77777777" w:rsidR="00BE5523" w:rsidRPr="00BE5523" w:rsidRDefault="00BE5523" w:rsidP="00BE5523">
      <w:pPr>
        <w:rPr>
          <w:b/>
          <w:bCs/>
        </w:rPr>
      </w:pPr>
      <w:r w:rsidRPr="00BE5523">
        <w:rPr>
          <w:b/>
          <w:bCs/>
        </w:rPr>
        <w:t>1. Viral Product Features</w:t>
      </w:r>
    </w:p>
    <w:p w14:paraId="335B9081" w14:textId="77777777" w:rsidR="00BE5523" w:rsidRPr="00BE5523" w:rsidRDefault="00BE5523" w:rsidP="00BE5523">
      <w:r w:rsidRPr="00BE5523">
        <w:t>The product itself will be the biggest marketing driver through built-in virality:</w:t>
      </w:r>
    </w:p>
    <w:p w14:paraId="5AC360E1" w14:textId="77777777" w:rsidR="00BE5523" w:rsidRPr="00BE5523" w:rsidRDefault="00BE5523" w:rsidP="00BE5523">
      <w:pPr>
        <w:numPr>
          <w:ilvl w:val="0"/>
          <w:numId w:val="16"/>
        </w:numPr>
      </w:pPr>
      <w:r w:rsidRPr="00BE5523">
        <w:rPr>
          <w:b/>
          <w:bCs/>
        </w:rPr>
        <w:t>Social Sharing:</w:t>
      </w:r>
      <w:r w:rsidRPr="00BE5523">
        <w:t xml:space="preserve"> As noted, users can share their Compatibility Color and a snippet of their profile on social media. We will design attractive share cards with catchy text. Example share message: </w:t>
      </w:r>
      <w:r w:rsidRPr="00BE5523">
        <w:rPr>
          <w:i/>
          <w:iCs/>
        </w:rPr>
        <w:t xml:space="preserve">“I got a Green (Easygoing Optimist) on my compatibility </w:t>
      </w:r>
      <w:r w:rsidRPr="00BE5523">
        <w:rPr>
          <w:i/>
          <w:iCs/>
        </w:rPr>
        <w:lastRenderedPageBreak/>
        <w:t xml:space="preserve">report! </w:t>
      </w:r>
      <w:r w:rsidRPr="00BE5523">
        <w:rPr>
          <w:rFonts w:ascii="Segoe UI Emoji" w:hAnsi="Segoe UI Emoji" w:cs="Segoe UI Emoji"/>
          <w:i/>
          <w:iCs/>
        </w:rPr>
        <w:t>🔥</w:t>
      </w:r>
      <w:r w:rsidRPr="00BE5523">
        <w:rPr>
          <w:i/>
          <w:iCs/>
        </w:rPr>
        <w:t xml:space="preserve"> Find out your dating color at [Site].”</w:t>
      </w:r>
      <w:r w:rsidRPr="00BE5523">
        <w:t xml:space="preserve"> The curiosity (people seeing friends post a color badge) can drive significant traffic.</w:t>
      </w:r>
    </w:p>
    <w:p w14:paraId="1468848A" w14:textId="77777777" w:rsidR="00BE5523" w:rsidRPr="00BE5523" w:rsidRDefault="00BE5523" w:rsidP="00BE5523">
      <w:pPr>
        <w:numPr>
          <w:ilvl w:val="0"/>
          <w:numId w:val="16"/>
        </w:numPr>
      </w:pPr>
      <w:r w:rsidRPr="00BE5523">
        <w:rPr>
          <w:b/>
          <w:bCs/>
        </w:rPr>
        <w:t>Challenge/Tag Friends:</w:t>
      </w:r>
      <w:r w:rsidRPr="00BE5523">
        <w:t xml:space="preserve"> We can implement a feature where after getting results, users get a prompt like “Challenge 3 friends to find their compatibility color!” and an easy way to tag friends on Facebook or Twitter, or a WhatsApp forward. Perhaps even a reward (like unlock a bonus “compatibility with your friend” mini-reading if they join).</w:t>
      </w:r>
    </w:p>
    <w:p w14:paraId="08B14BB9" w14:textId="77777777" w:rsidR="00BE5523" w:rsidRPr="00BE5523" w:rsidRDefault="00BE5523" w:rsidP="00BE5523">
      <w:pPr>
        <w:numPr>
          <w:ilvl w:val="0"/>
          <w:numId w:val="16"/>
        </w:numPr>
      </w:pPr>
      <w:r w:rsidRPr="00BE5523">
        <w:rPr>
          <w:b/>
          <w:bCs/>
        </w:rPr>
        <w:t>Influencer UGC:</w:t>
      </w:r>
      <w:r w:rsidRPr="00BE5523">
        <w:t xml:space="preserve"> Encourage user-generated content where couples take the test and share how compatible they are. For example, a trend like #CompatibilityChallenge where couples or best friends post their result colors side by side (“She’s Green, I’m Yellow – but we make it work!”). We could reach out to a few micro-influencer couples to do this and start a trend.</w:t>
      </w:r>
    </w:p>
    <w:p w14:paraId="14B2A46B" w14:textId="77777777" w:rsidR="00BE5523" w:rsidRPr="00BE5523" w:rsidRDefault="00BE5523" w:rsidP="00BE5523">
      <w:pPr>
        <w:rPr>
          <w:b/>
          <w:bCs/>
        </w:rPr>
      </w:pPr>
      <w:r w:rsidRPr="00BE5523">
        <w:rPr>
          <w:b/>
          <w:bCs/>
        </w:rPr>
        <w:t>2. Digital Marketing Channels</w:t>
      </w:r>
    </w:p>
    <w:p w14:paraId="245A56CB" w14:textId="77777777" w:rsidR="00BE5523" w:rsidRPr="00BE5523" w:rsidRDefault="00BE5523" w:rsidP="00BE5523">
      <w:pPr>
        <w:numPr>
          <w:ilvl w:val="0"/>
          <w:numId w:val="17"/>
        </w:numPr>
      </w:pPr>
      <w:r w:rsidRPr="00BE5523">
        <w:rPr>
          <w:b/>
          <w:bCs/>
        </w:rPr>
        <w:t>Social Media Advertising:</w:t>
      </w:r>
      <w:r w:rsidRPr="00BE5523">
        <w:t xml:space="preserve"> Utilize Facebook/Instagram ads targeting demographics: single, age 18-35, interests in dating or self-improvement, relationship status single/complicated. Our ad creatives will be playful – e.g., a short video showing two people on a date with mismatched expectations, then introducing our app as the solution. CTA: “Are you both compatible? Find out now.” We’ll also target Tier-2/3 city interests, possibly using vernacular copy in ads for those regions. Instagram Stories ads in Hindi about “Pyaar ya takraar? Compatibility test karo!” could grab attention.</w:t>
      </w:r>
    </w:p>
    <w:p w14:paraId="38C06CE2" w14:textId="77777777" w:rsidR="00BE5523" w:rsidRPr="00BE5523" w:rsidRDefault="00BE5523" w:rsidP="00BE5523">
      <w:pPr>
        <w:numPr>
          <w:ilvl w:val="0"/>
          <w:numId w:val="17"/>
        </w:numPr>
      </w:pPr>
      <w:r w:rsidRPr="00BE5523">
        <w:rPr>
          <w:b/>
          <w:bCs/>
        </w:rPr>
        <w:t>Content Marketing &amp; SEO:</w:t>
      </w:r>
      <w:r w:rsidRPr="00BE5523">
        <w:t xml:space="preserve"> Build a blog/resource center on our site with articles on dating, relationships, personality types in love, etc. Topics like “Top 5 traits that make couples click” or “Dating in Tier-2 cities: myths vs reality.” This will drive organic traffic and establish authority. We’ll employ SEO with keywords around “compatibility test”, “personality dating India”, etc. Also, writing guest posts or getting features in popular Indian lifestyle portals could be useful.</w:t>
      </w:r>
    </w:p>
    <w:p w14:paraId="491DEA59" w14:textId="77777777" w:rsidR="00BE5523" w:rsidRPr="00BE5523" w:rsidRDefault="00BE5523" w:rsidP="00BE5523">
      <w:pPr>
        <w:numPr>
          <w:ilvl w:val="0"/>
          <w:numId w:val="17"/>
        </w:numPr>
      </w:pPr>
      <w:r w:rsidRPr="00BE5523">
        <w:rPr>
          <w:b/>
          <w:bCs/>
        </w:rPr>
        <w:t>Influencer Partnerships:</w:t>
      </w:r>
      <w:r w:rsidRPr="00BE5523">
        <w:t xml:space="preserve"> Collaborate with </w:t>
      </w:r>
      <w:r w:rsidRPr="00BE5523">
        <w:rPr>
          <w:b/>
          <w:bCs/>
        </w:rPr>
        <w:t>relationship coaches, psychologists, or social media influencers</w:t>
      </w:r>
      <w:r w:rsidRPr="00BE5523">
        <w:t xml:space="preserve"> (especially those popular with young Indians – e.g., YouTube creators who talk about relationships, or Instagram meme pages that joke about dating). They can try our test and share their experience. For example, a YouTuber does a video “I took this compatibility test and here’s what I learned about myself.” This not only lends credibility but reaches an engaged audience.</w:t>
      </w:r>
    </w:p>
    <w:p w14:paraId="1BB446C7" w14:textId="77777777" w:rsidR="00BE5523" w:rsidRPr="00BE5523" w:rsidRDefault="00BE5523" w:rsidP="00BE5523">
      <w:pPr>
        <w:numPr>
          <w:ilvl w:val="0"/>
          <w:numId w:val="17"/>
        </w:numPr>
      </w:pPr>
      <w:r w:rsidRPr="00BE5523">
        <w:rPr>
          <w:b/>
          <w:bCs/>
        </w:rPr>
        <w:t>Campus and Community Outreach:</w:t>
      </w:r>
      <w:r w:rsidRPr="00BE5523">
        <w:t xml:space="preserve"> Young adults (college students, young professionals) are a key segment. We can run online campaigns like contests in college fest groups – “Which college has the most compatibles? Take the test with your crush and win…” – or partner with youth-centric brands for cross-promotion. </w:t>
      </w:r>
      <w:r w:rsidRPr="00BE5523">
        <w:lastRenderedPageBreak/>
        <w:t>Additionally, leverage NRI communities via platforms like Reddit (r/ABCDesis, etc.) and diaspora Facebook groups, offering the test as a fun activity.</w:t>
      </w:r>
    </w:p>
    <w:p w14:paraId="6E0C1017" w14:textId="77777777" w:rsidR="00BE5523" w:rsidRPr="00BE5523" w:rsidRDefault="00BE5523" w:rsidP="00BE5523">
      <w:pPr>
        <w:numPr>
          <w:ilvl w:val="0"/>
          <w:numId w:val="17"/>
        </w:numPr>
      </w:pPr>
      <w:r w:rsidRPr="00BE5523">
        <w:rPr>
          <w:b/>
          <w:bCs/>
        </w:rPr>
        <w:t>Referral Incentives:</w:t>
      </w:r>
      <w:r w:rsidRPr="00BE5523">
        <w:t xml:space="preserve"> Implement a referral program – e.g., “Invite a friend, and if they complete the quiz, you get ₹50 off your report.” If our report is ₹299, getting a friend could give both people a discount, encouraging word-of-mouth. This way, small clusters of friends might all take it because one started.</w:t>
      </w:r>
    </w:p>
    <w:p w14:paraId="5FD22D5A" w14:textId="77777777" w:rsidR="00BE5523" w:rsidRPr="00BE5523" w:rsidRDefault="00BE5523" w:rsidP="00BE5523">
      <w:pPr>
        <w:numPr>
          <w:ilvl w:val="0"/>
          <w:numId w:val="17"/>
        </w:numPr>
      </w:pPr>
      <w:r w:rsidRPr="00BE5523">
        <w:rPr>
          <w:b/>
          <w:bCs/>
        </w:rPr>
        <w:t>Public Relations:</w:t>
      </w:r>
      <w:r w:rsidRPr="00BE5523">
        <w:t xml:space="preserve"> We will create press releases and pitch to media about “new compatibility tool for Indian singles.” Angle examples: </w:t>
      </w:r>
      <w:r w:rsidRPr="00BE5523">
        <w:rPr>
          <w:i/>
          <w:iCs/>
        </w:rPr>
        <w:t>“Startup uses psychology to help Indians find true compatibility across cultures”</w:t>
      </w:r>
      <w:r w:rsidRPr="00BE5523">
        <w:t xml:space="preserve">, </w:t>
      </w:r>
      <w:r w:rsidRPr="00BE5523">
        <w:rPr>
          <w:i/>
          <w:iCs/>
        </w:rPr>
        <w:t>“Gamified quiz replaces Kundli for modern match-making”</w:t>
      </w:r>
      <w:r w:rsidRPr="00BE5523">
        <w:t>. Outlets like YourStory, Times of India tech/lifestyle sections, etc., might cover it. Media coverage can drive both direct user traffic and investor/partner interest.</w:t>
      </w:r>
    </w:p>
    <w:p w14:paraId="1D22BE39" w14:textId="77777777" w:rsidR="00BE5523" w:rsidRPr="00BE5523" w:rsidRDefault="00BE5523" w:rsidP="00BE5523">
      <w:pPr>
        <w:numPr>
          <w:ilvl w:val="0"/>
          <w:numId w:val="17"/>
        </w:numPr>
      </w:pPr>
      <w:r w:rsidRPr="00BE5523">
        <w:rPr>
          <w:b/>
          <w:bCs/>
        </w:rPr>
        <w:t>Emotional Triggers in Campaigns:</w:t>
      </w:r>
      <w:r w:rsidRPr="00BE5523">
        <w:t xml:space="preserve"> We craft our messaging to hit emotional notes. According to marketing psychology, content that evokes </w:t>
      </w:r>
      <w:r w:rsidRPr="00BE5523">
        <w:rPr>
          <w:b/>
          <w:bCs/>
        </w:rPr>
        <w:t>awe, humor, or inspiration</w:t>
      </w:r>
      <w:r w:rsidRPr="00BE5523">
        <w:t xml:space="preserve"> tends to get sh (</w:t>
      </w:r>
      <w:hyperlink r:id="rId49" w:anchor=":~:text=Shareable%3F%20www,awe%2C%20happiness%2C%20anger%2C%20or%20surprise" w:history="1">
        <w:r w:rsidRPr="00BE5523">
          <w:rPr>
            <w:rStyle w:val="Hyperlink"/>
          </w:rPr>
          <w:t>The Psychology of Viral Content: What Makes Content Shareable?</w:t>
        </w:r>
      </w:hyperlink>
      <w:r w:rsidRPr="00BE5523">
        <w:t>)L28</w:t>
      </w:r>
      <w:r w:rsidRPr="00BE5523">
        <w:rPr>
          <w:rFonts w:ascii="MS Gothic" w:eastAsia="MS Gothic" w:hAnsi="MS Gothic" w:cs="MS Gothic" w:hint="eastAsia"/>
        </w:rPr>
        <w:t>】</w:t>
      </w:r>
      <w:r w:rsidRPr="00BE5523">
        <w:t>. We will:</w:t>
      </w:r>
    </w:p>
    <w:p w14:paraId="58E85318" w14:textId="77777777" w:rsidR="00BE5523" w:rsidRPr="00BE5523" w:rsidRDefault="00BE5523" w:rsidP="00BE5523">
      <w:pPr>
        <w:numPr>
          <w:ilvl w:val="1"/>
          <w:numId w:val="17"/>
        </w:numPr>
      </w:pPr>
      <w:r w:rsidRPr="00BE5523">
        <w:t xml:space="preserve">Use </w:t>
      </w:r>
      <w:r w:rsidRPr="00BE5523">
        <w:rPr>
          <w:b/>
          <w:bCs/>
        </w:rPr>
        <w:t>humor</w:t>
      </w:r>
      <w:r w:rsidRPr="00BE5523">
        <w:t xml:space="preserve"> in relating common dating struggles (memes about bad matches, funny date anecdotes) linking to our solution.</w:t>
      </w:r>
    </w:p>
    <w:p w14:paraId="63C89702" w14:textId="77777777" w:rsidR="00BE5523" w:rsidRPr="00BE5523" w:rsidRDefault="00BE5523" w:rsidP="00BE5523">
      <w:pPr>
        <w:numPr>
          <w:ilvl w:val="1"/>
          <w:numId w:val="17"/>
        </w:numPr>
      </w:pPr>
      <w:r w:rsidRPr="00BE5523">
        <w:t xml:space="preserve">Use </w:t>
      </w:r>
      <w:r w:rsidRPr="00BE5523">
        <w:rPr>
          <w:b/>
          <w:bCs/>
        </w:rPr>
        <w:t>relatable pain points</w:t>
      </w:r>
      <w:r w:rsidRPr="00BE5523">
        <w:t xml:space="preserve">: e.g., a short ad copy “Tired of endless bad dates? </w:t>
      </w:r>
      <w:r w:rsidRPr="00BE5523">
        <w:rPr>
          <w:rFonts w:ascii="Segoe UI Emoji" w:hAnsi="Segoe UI Emoji" w:cs="Segoe UI Emoji"/>
        </w:rPr>
        <w:t>😓</w:t>
      </w:r>
      <w:r w:rsidRPr="00BE5523">
        <w:t xml:space="preserve"> Find out what you really need in a partner – try CompatibilityQuiz now!” – tapping into frustration and offering hope.</w:t>
      </w:r>
    </w:p>
    <w:p w14:paraId="21561905" w14:textId="77777777" w:rsidR="00BE5523" w:rsidRPr="00BE5523" w:rsidRDefault="00BE5523" w:rsidP="00BE5523">
      <w:pPr>
        <w:numPr>
          <w:ilvl w:val="1"/>
          <w:numId w:val="17"/>
        </w:numPr>
      </w:pPr>
      <w:r w:rsidRPr="00BE5523">
        <w:rPr>
          <w:b/>
          <w:bCs/>
        </w:rPr>
        <w:t>Positive inspiration:</w:t>
      </w:r>
      <w:r w:rsidRPr="00BE5523">
        <w:t xml:space="preserve"> share success stories (fictional or beta user examples) like “After understanding his profile, Raj found confidence to seek the right partner. Now he’s happily engaged!” – people love human stories.</w:t>
      </w:r>
    </w:p>
    <w:p w14:paraId="7F0AA0DD" w14:textId="77777777" w:rsidR="00BE5523" w:rsidRPr="00BE5523" w:rsidRDefault="00BE5523" w:rsidP="00BE5523">
      <w:pPr>
        <w:numPr>
          <w:ilvl w:val="1"/>
          <w:numId w:val="17"/>
        </w:numPr>
      </w:pPr>
      <w:r w:rsidRPr="00BE5523">
        <w:t xml:space="preserve">Possibly incorporate a bit of </w:t>
      </w:r>
      <w:r w:rsidRPr="00BE5523">
        <w:rPr>
          <w:b/>
          <w:bCs/>
        </w:rPr>
        <w:t>Bollywood romance nostalgia</w:t>
      </w:r>
      <w:r w:rsidRPr="00BE5523">
        <w:t xml:space="preserve"> with a twist – e.g., a campaign comparing famous movie couples and whether they would be compatible in real life by our test (fun content that could go viral among Bollywood lovers).</w:t>
      </w:r>
    </w:p>
    <w:p w14:paraId="55CA4C80" w14:textId="77777777" w:rsidR="00BE5523" w:rsidRPr="00BE5523" w:rsidRDefault="00BE5523" w:rsidP="00BE5523">
      <w:pPr>
        <w:rPr>
          <w:b/>
          <w:bCs/>
        </w:rPr>
      </w:pPr>
      <w:r w:rsidRPr="00BE5523">
        <w:rPr>
          <w:b/>
          <w:bCs/>
        </w:rPr>
        <w:t>3. Virality in Tier-2/3 and Vernacular Approach</w:t>
      </w:r>
    </w:p>
    <w:p w14:paraId="4CE59B0C" w14:textId="77777777" w:rsidR="00BE5523" w:rsidRPr="00BE5523" w:rsidRDefault="00BE5523" w:rsidP="00BE5523">
      <w:pPr>
        <w:numPr>
          <w:ilvl w:val="0"/>
          <w:numId w:val="18"/>
        </w:numPr>
      </w:pPr>
      <w:r w:rsidRPr="00BE5523">
        <w:t>We will leverage WhatsApp heavily, as it’s ubiquitous in India. Creating easily shareable WhatsApp forwards (like a single image with a short message in Hindi/English about the test with a link) can help users share in their friend/family circles.</w:t>
      </w:r>
    </w:p>
    <w:p w14:paraId="1F79FF51" w14:textId="77777777" w:rsidR="00BE5523" w:rsidRPr="00BE5523" w:rsidRDefault="00BE5523" w:rsidP="00BE5523">
      <w:pPr>
        <w:numPr>
          <w:ilvl w:val="0"/>
          <w:numId w:val="18"/>
        </w:numPr>
      </w:pPr>
      <w:r w:rsidRPr="00BE5523">
        <w:t>For Tier-3, local language micro-influencers on platforms like ShareChat or Moj (Indian social apps) can be tapped. For example, a popular Hindi TikTok/Moj creator could do a skit about a couple discovering compatibility via our platform.</w:t>
      </w:r>
    </w:p>
    <w:p w14:paraId="264485BE" w14:textId="77777777" w:rsidR="00BE5523" w:rsidRPr="00BE5523" w:rsidRDefault="00BE5523" w:rsidP="00BE5523">
      <w:pPr>
        <w:numPr>
          <w:ilvl w:val="0"/>
          <w:numId w:val="18"/>
        </w:numPr>
      </w:pPr>
      <w:r w:rsidRPr="00BE5523">
        <w:lastRenderedPageBreak/>
        <w:t>We might also partner with vernacular dating app communities (like the mentioned flutrr or others) to cross-promote – e.g., flutrr could give their users a free compatibility color if they try our test (if synergy exists).</w:t>
      </w:r>
    </w:p>
    <w:p w14:paraId="2DCB9028" w14:textId="77777777" w:rsidR="00BE5523" w:rsidRPr="00BE5523" w:rsidRDefault="00BE5523" w:rsidP="00BE5523">
      <w:pPr>
        <w:rPr>
          <w:b/>
          <w:bCs/>
        </w:rPr>
      </w:pPr>
      <w:r w:rsidRPr="00BE5523">
        <w:rPr>
          <w:b/>
          <w:bCs/>
        </w:rPr>
        <w:t>4. Emotional and Shareable Format Emphasis</w:t>
      </w:r>
    </w:p>
    <w:p w14:paraId="756628F7" w14:textId="77777777" w:rsidR="00BE5523" w:rsidRPr="00BE5523" w:rsidRDefault="00BE5523" w:rsidP="00BE5523">
      <w:r w:rsidRPr="00BE5523">
        <w:t xml:space="preserve">Everything from the design of results (color-coded, easy to brag about) to content marketing will encourage users to </w:t>
      </w:r>
      <w:r w:rsidRPr="00BE5523">
        <w:rPr>
          <w:b/>
          <w:bCs/>
        </w:rPr>
        <w:t>talk about their results</w:t>
      </w:r>
      <w:r w:rsidRPr="00BE5523">
        <w:t xml:space="preserve">. We want to create a mini social fad where discussing your compatibility color or type is cool, much like how people share their MBTI type (ENTP etc.) or how Spotify Wrapped goes viral yearly. The key is making the user feel the result is a </w:t>
      </w:r>
      <w:r w:rsidRPr="00BE5523">
        <w:rPr>
          <w:b/>
          <w:bCs/>
        </w:rPr>
        <w:t>reflection of their identity</w:t>
      </w:r>
      <w:r w:rsidRPr="00BE5523">
        <w:t xml:space="preserve"> – something they’re inclined to share. The playful tone helps them feel safe sharing (it’s not overly private if framed as a fun quiz result). We will explicitly remind them: “Share your Color and let others know you’re proud of who you are!” and maybe tie it to a positive trait (Green = “easygoing”, Yellow = “unique”, Red = “passionate nonconformist” – spin each positively).</w:t>
      </w:r>
    </w:p>
    <w:p w14:paraId="6B3E9526" w14:textId="77777777" w:rsidR="00BE5523" w:rsidRPr="00BE5523" w:rsidRDefault="00BE5523" w:rsidP="00BE5523">
      <w:r w:rsidRPr="00BE5523">
        <w:t xml:space="preserve">In terms of </w:t>
      </w:r>
      <w:r w:rsidRPr="00BE5523">
        <w:rPr>
          <w:b/>
          <w:bCs/>
        </w:rPr>
        <w:t>viral coefficient</w:t>
      </w:r>
      <w:r w:rsidRPr="00BE5523">
        <w:t>, we aim for each user to bring at least 1 additional user via sharing. If we achieve that, growth can be exponential at low cost.</w:t>
      </w:r>
    </w:p>
    <w:p w14:paraId="5AECB1BD" w14:textId="77777777" w:rsidR="00BE5523" w:rsidRPr="00BE5523" w:rsidRDefault="00BE5523" w:rsidP="00BE5523">
      <w:pPr>
        <w:rPr>
          <w:b/>
          <w:bCs/>
        </w:rPr>
      </w:pPr>
      <w:r w:rsidRPr="00BE5523">
        <w:rPr>
          <w:b/>
          <w:bCs/>
        </w:rPr>
        <w:t>5. Paid Advertising ROI</w:t>
      </w:r>
    </w:p>
    <w:p w14:paraId="456B7EE5" w14:textId="77777777" w:rsidR="00BE5523" w:rsidRPr="00BE5523" w:rsidRDefault="00BE5523" w:rsidP="00BE5523">
      <w:r w:rsidRPr="00BE5523">
        <w:t xml:space="preserve">While virality is the dream, we will also budget for paid user acquisition initially. We estimate (for financial projections) an average </w:t>
      </w:r>
      <w:r w:rsidRPr="00BE5523">
        <w:rPr>
          <w:b/>
          <w:bCs/>
        </w:rPr>
        <w:t>Cost Per Acquisition (CPA)</w:t>
      </w:r>
      <w:r w:rsidRPr="00BE5523">
        <w:t xml:space="preserve"> of perhaps ₹50-100 for a free quiz taker via ads (this is an estimate; flutrr cited acquiring users in small towns for as low (</w:t>
      </w:r>
      <w:hyperlink r:id="rId50" w:anchor=":~:text=flutrr%20was%20launched%20in%20Dec,5%29" w:history="1">
        <w:r w:rsidRPr="00BE5523">
          <w:rPr>
            <w:rStyle w:val="Hyperlink"/>
          </w:rPr>
          <w:t>Bharat and the Future of the Dating Industry - Global Dating Insights</w:t>
        </w:r>
      </w:hyperlink>
      <w:r w:rsidRPr="00BE5523">
        <w:t>)L137</w:t>
      </w:r>
      <w:r w:rsidRPr="00BE5523">
        <w:rPr>
          <w:rFonts w:ascii="MS Gothic" w:eastAsia="MS Gothic" w:hAnsi="MS Gothic" w:cs="MS Gothic" w:hint="eastAsia"/>
        </w:rPr>
        <w:t>】</w:t>
      </w:r>
      <w:r w:rsidRPr="00BE5523">
        <w:t>, but that might be app installs; for a web quiz, initial CPC might be higher, but viral effects and word-of-mouth can dramatically lower it). If ~10% convert to paid at ₹300 each, that’s ₹30 revenue per user, which is break-even at ₹300/₹50 = 6 users per paid one. We’ll optimize to improve those odds with referrals and shares.</w:t>
      </w:r>
    </w:p>
    <w:p w14:paraId="47EFEBDC" w14:textId="77777777" w:rsidR="00BE5523" w:rsidRPr="00BE5523" w:rsidRDefault="00BE5523" w:rsidP="00BE5523">
      <w:pPr>
        <w:rPr>
          <w:b/>
          <w:bCs/>
        </w:rPr>
      </w:pPr>
      <w:r w:rsidRPr="00BE5523">
        <w:rPr>
          <w:b/>
          <w:bCs/>
        </w:rPr>
        <w:t>6. Emotional Hooks</w:t>
      </w:r>
    </w:p>
    <w:p w14:paraId="5A383A80" w14:textId="77777777" w:rsidR="00BE5523" w:rsidRPr="00BE5523" w:rsidRDefault="00BE5523" w:rsidP="00BE5523">
      <w:r w:rsidRPr="00BE5523">
        <w:t xml:space="preserve">We will subtly play into </w:t>
      </w:r>
      <w:r w:rsidRPr="00BE5523">
        <w:rPr>
          <w:b/>
          <w:bCs/>
        </w:rPr>
        <w:t>FOMO (Fear of Missing Out)</w:t>
      </w:r>
      <w:r w:rsidRPr="00BE5523">
        <w:t xml:space="preserve"> and </w:t>
      </w:r>
      <w:r w:rsidRPr="00BE5523">
        <w:rPr>
          <w:b/>
          <w:bCs/>
        </w:rPr>
        <w:t>curiosity</w:t>
      </w:r>
      <w:r w:rsidRPr="00BE5523">
        <w:t xml:space="preserve"> in our messaging. For example: “Millions of singles are discovering their compatibility profiles – have you got yours yet?” Also emphasize </w:t>
      </w:r>
      <w:r w:rsidRPr="00BE5523">
        <w:rPr>
          <w:i/>
          <w:iCs/>
        </w:rPr>
        <w:t>self-improvement</w:t>
      </w:r>
      <w:r w:rsidRPr="00BE5523">
        <w:t xml:space="preserve"> angle: “Take charge of your love life by understanding yourself better.” This taps into the empowerment feeling that resonates, especially with women users in Tier-1 as noted (finding their own partner is empow (</w:t>
      </w:r>
      <w:hyperlink r:id="rId51" w:anchor=":~:text=People%20are%20using%20dating%20apps,term%20relationships%20and%20friendships" w:history="1">
        <w:r w:rsidRPr="00BE5523">
          <w:rPr>
            <w:rStyle w:val="Hyperlink"/>
          </w:rPr>
          <w:t>How Indians Will Date in 2024 - Rediff.com Get Ahead</w:t>
        </w:r>
      </w:hyperlink>
      <w:r w:rsidRPr="00BE5523">
        <w:t>)-L57</w:t>
      </w:r>
      <w:r w:rsidRPr="00BE5523">
        <w:rPr>
          <w:rFonts w:ascii="MS Gothic" w:eastAsia="MS Gothic" w:hAnsi="MS Gothic" w:cs="MS Gothic" w:hint="eastAsia"/>
        </w:rPr>
        <w:t>】</w:t>
      </w:r>
      <w:r w:rsidRPr="00BE5523">
        <w:t>).</w:t>
      </w:r>
    </w:p>
    <w:p w14:paraId="3A2929B3" w14:textId="77777777" w:rsidR="00BE5523" w:rsidRPr="00BE5523" w:rsidRDefault="00BE5523" w:rsidP="00BE5523">
      <w:r w:rsidRPr="00BE5523">
        <w:t xml:space="preserve">Additionally, testimonials (real or early users) can be marketed: “I always wondered why I struggled in relationships – this report was an eye-opener and now I know what to look for. </w:t>
      </w:r>
      <w:proofErr w:type="gramStart"/>
      <w:r w:rsidRPr="00BE5523">
        <w:t>– ,</w:t>
      </w:r>
      <w:proofErr w:type="gramEnd"/>
      <w:r w:rsidRPr="00BE5523">
        <w:t xml:space="preserve"> 26, Pune.” Such emotional testimonials can encourage others to try.</w:t>
      </w:r>
    </w:p>
    <w:p w14:paraId="583192C4" w14:textId="77777777" w:rsidR="00BE5523" w:rsidRPr="00BE5523" w:rsidRDefault="00BE5523" w:rsidP="00BE5523">
      <w:r w:rsidRPr="00BE5523">
        <w:t xml:space="preserve">In summary, the marketing strategy is </w:t>
      </w:r>
      <w:r w:rsidRPr="00BE5523">
        <w:rPr>
          <w:b/>
          <w:bCs/>
        </w:rPr>
        <w:t>digital-first, viral-focused, and emotion-driven</w:t>
      </w:r>
      <w:r w:rsidRPr="00BE5523">
        <w:t xml:space="preserve">. We’ll monitor metrics closely – what’s our viral uplift, which channels bring most conversions – </w:t>
      </w:r>
      <w:r w:rsidRPr="00BE5523">
        <w:lastRenderedPageBreak/>
        <w:t>and double down on those that perform. The inherent shareability of the product reduces our need for exorbitant ad spend. The aim is to create a trend around compatibility profiling in India, positioning our brand as the fun friend that helps you find love smartly.</w:t>
      </w:r>
    </w:p>
    <w:p w14:paraId="00D841C6" w14:textId="77777777" w:rsidR="00BE5523" w:rsidRPr="00BE5523" w:rsidRDefault="00BE5523" w:rsidP="00BE5523">
      <w:pPr>
        <w:rPr>
          <w:b/>
          <w:bCs/>
        </w:rPr>
      </w:pPr>
      <w:r w:rsidRPr="00BE5523">
        <w:rPr>
          <w:b/>
          <w:bCs/>
        </w:rPr>
        <w:t>Business Model and Financials</w:t>
      </w:r>
    </w:p>
    <w:p w14:paraId="035FF0DF" w14:textId="77777777" w:rsidR="00BE5523" w:rsidRPr="00BE5523" w:rsidRDefault="00BE5523" w:rsidP="00BE5523">
      <w:r w:rsidRPr="00BE5523">
        <w:t>Our business model revolves around direct-to-consumer digital product sales (compatibility reports) with a high gross margin, fueled by efficient user acquisition. Below we break down key business model elements including pricing rationale, cost structure, and growth projections.</w:t>
      </w:r>
    </w:p>
    <w:p w14:paraId="12A84760" w14:textId="77777777" w:rsidR="00BE5523" w:rsidRPr="00BE5523" w:rsidRDefault="00BE5523" w:rsidP="00BE5523">
      <w:r w:rsidRPr="00BE5523">
        <w:rPr>
          <w:b/>
          <w:bCs/>
        </w:rPr>
        <w:t>Revenue Streams:</w:t>
      </w:r>
      <w:r w:rsidRPr="00BE5523">
        <w:t xml:space="preserve"> Predominantly one-time report sales (₹299–₹499 each, as discussed). We may also have minor revenue from advertising on free content (like if we have a free blog, though core app will be ad-free to maintain focus) or affiliate partnerships (e.g., promote a counseling service for a commission), but these are supplementary in 2024-25.</w:t>
      </w:r>
    </w:p>
    <w:p w14:paraId="5CC6DADD" w14:textId="77777777" w:rsidR="00BE5523" w:rsidRPr="00BE5523" w:rsidRDefault="00BE5523" w:rsidP="00BE5523">
      <w:r w:rsidRPr="00BE5523">
        <w:rPr>
          <w:b/>
          <w:bCs/>
        </w:rPr>
        <w:t>Cost Structure:</w:t>
      </w:r>
    </w:p>
    <w:p w14:paraId="53C73891" w14:textId="77777777" w:rsidR="00BE5523" w:rsidRPr="00BE5523" w:rsidRDefault="00BE5523" w:rsidP="00BE5523">
      <w:pPr>
        <w:numPr>
          <w:ilvl w:val="0"/>
          <w:numId w:val="19"/>
        </w:numPr>
      </w:pPr>
      <w:r w:rsidRPr="00BE5523">
        <w:rPr>
          <w:b/>
          <w:bCs/>
        </w:rPr>
        <w:t>Product Development:</w:t>
      </w:r>
      <w:r w:rsidRPr="00BE5523">
        <w:t xml:space="preserve"> Fixed cost. Initial development of the web platform (frontend, backend, database, etc.), one-time content creation (question bank, report templates) and testing. We estimate needing a small team for this (see Team section) for the first 6-12 months. Let’s say this costs ~₹50 lakhs (including salaries, tech infra, etc.) in 2024. This is an upfront investment (could be from founders or seed funding).</w:t>
      </w:r>
    </w:p>
    <w:p w14:paraId="1CD1EE64" w14:textId="77777777" w:rsidR="00BE5523" w:rsidRPr="00BE5523" w:rsidRDefault="00BE5523" w:rsidP="00BE5523">
      <w:pPr>
        <w:numPr>
          <w:ilvl w:val="0"/>
          <w:numId w:val="19"/>
        </w:numPr>
      </w:pPr>
      <w:r w:rsidRPr="00BE5523">
        <w:rPr>
          <w:b/>
          <w:bCs/>
        </w:rPr>
        <w:t>Server and Maintenance:</w:t>
      </w:r>
      <w:r w:rsidRPr="00BE5523">
        <w:t xml:space="preserve"> Ongoing cost but relatively low per user (serving quiz and generating report is not very resource-heavy; mostly text processing). Even at scale of hundreds of thousands of users, hosting might be a few lakhs per year (given cloud infrastructure).</w:t>
      </w:r>
    </w:p>
    <w:p w14:paraId="3CB33264" w14:textId="77777777" w:rsidR="00BE5523" w:rsidRPr="00BE5523" w:rsidRDefault="00BE5523" w:rsidP="00BE5523">
      <w:pPr>
        <w:numPr>
          <w:ilvl w:val="0"/>
          <w:numId w:val="19"/>
        </w:numPr>
      </w:pPr>
      <w:r w:rsidRPr="00BE5523">
        <w:rPr>
          <w:b/>
          <w:bCs/>
        </w:rPr>
        <w:t>Marketing Costs:</w:t>
      </w:r>
      <w:r w:rsidRPr="00BE5523">
        <w:t xml:space="preserve"> This will be a significant ongoing expense. It includes ad spend, content creation, possibly influencer fees. We will invest heavily early on to build momentum, then rely more on organic growth. For 2024, suppose we budget ₹70 lakhs in marketing (covering initial campaigns, social media, etc.). For 2025, to scale nationwide, maybe ₹2-3 crore in marketing (since revenue is scaling too, and we reinvest a chunk).</w:t>
      </w:r>
    </w:p>
    <w:p w14:paraId="41A10BC8" w14:textId="77777777" w:rsidR="00BE5523" w:rsidRPr="00BE5523" w:rsidRDefault="00BE5523" w:rsidP="00BE5523">
      <w:pPr>
        <w:numPr>
          <w:ilvl w:val="0"/>
          <w:numId w:val="19"/>
        </w:numPr>
      </w:pPr>
      <w:r w:rsidRPr="00BE5523">
        <w:rPr>
          <w:b/>
          <w:bCs/>
        </w:rPr>
        <w:t>Payment Gateway Fees:</w:t>
      </w:r>
      <w:r w:rsidRPr="00BE5523">
        <w:t xml:space="preserve"> Each transaction has a cost (~2-3% typically). On a ₹300 sale, that’s ~₹9. This is minor but should be accounted for. It effectively reduces net revenue slightly.</w:t>
      </w:r>
    </w:p>
    <w:p w14:paraId="5A4DCF3F" w14:textId="77777777" w:rsidR="00BE5523" w:rsidRPr="00BE5523" w:rsidRDefault="00BE5523" w:rsidP="00BE5523">
      <w:pPr>
        <w:numPr>
          <w:ilvl w:val="0"/>
          <w:numId w:val="19"/>
        </w:numPr>
      </w:pPr>
      <w:r w:rsidRPr="00BE5523">
        <w:rPr>
          <w:b/>
          <w:bCs/>
        </w:rPr>
        <w:t>Personnel &amp; Overheads:</w:t>
      </w:r>
      <w:r w:rsidRPr="00BE5523">
        <w:t xml:space="preserve"> The team’s salaries (other than initial dev) and office/admin costs. We plan a lean team (maybe 8-12 people), many possibly remote or on contract, to save costs. Still, in 2025 when fully operating, annual personnel costs could be ~₹1–1.5 crore (if we have, say, 10 people averaging ₹10-15L each including some part-timers).</w:t>
      </w:r>
    </w:p>
    <w:p w14:paraId="76148AAF" w14:textId="77777777" w:rsidR="00BE5523" w:rsidRPr="00BE5523" w:rsidRDefault="00BE5523" w:rsidP="00BE5523">
      <w:pPr>
        <w:numPr>
          <w:ilvl w:val="0"/>
          <w:numId w:val="19"/>
        </w:numPr>
      </w:pPr>
      <w:r w:rsidRPr="00BE5523">
        <w:rPr>
          <w:b/>
          <w:bCs/>
        </w:rPr>
        <w:lastRenderedPageBreak/>
        <w:t>Customer Support &amp; Misc.:</w:t>
      </w:r>
      <w:r w:rsidRPr="00BE5523">
        <w:t xml:space="preserve"> We’ll have a helpdesk for user queries (password reset, payment issues, etc.) – maybe 1-2 support staff or outsourced – cost minor relative to other expenses.</w:t>
      </w:r>
    </w:p>
    <w:p w14:paraId="0D1963DF" w14:textId="77777777" w:rsidR="00BE5523" w:rsidRPr="00BE5523" w:rsidRDefault="00BE5523" w:rsidP="00BE5523">
      <w:r w:rsidRPr="00BE5523">
        <w:rPr>
          <w:b/>
          <w:bCs/>
        </w:rPr>
        <w:t>Unit Economics:</w:t>
      </w:r>
      <w:r w:rsidRPr="00BE5523">
        <w:t xml:space="preserve"> Each report sale at ₹299, minus payment fee (</w:t>
      </w:r>
      <w:del w:id="0" w:author="Unknown">
        <w:r w:rsidRPr="00BE5523">
          <w:delText>₹9) and marginal hosting (</w:delText>
        </w:r>
      </w:del>
      <w:r w:rsidRPr="00BE5523">
        <w:t xml:space="preserve">₹1) is ~₹289 contribution. The major variable cost is marketing to acquire that user. If a portion of users are organic, the blended acquisition cost goes down. Let’s assume a conservative scenario: effective cost per paying customer ~₹150 (this accounts for all the ad spend divided by payers, assuming many free users). That yields ~₹139 net per sale contribution. With scale, and virality, this CAC could drop dramatically (we might get many organic payers at near ₹0 cost, which would spike margin). </w:t>
      </w:r>
      <w:proofErr w:type="gramStart"/>
      <w:r w:rsidRPr="00BE5523">
        <w:t>So</w:t>
      </w:r>
      <w:proofErr w:type="gramEnd"/>
      <w:r w:rsidRPr="00BE5523">
        <w:t xml:space="preserve"> unit economics can be quite positive after initial traction.</w:t>
      </w:r>
    </w:p>
    <w:p w14:paraId="22192513" w14:textId="77777777" w:rsidR="00BE5523" w:rsidRPr="00BE5523" w:rsidRDefault="00BE5523" w:rsidP="00BE5523">
      <w:r w:rsidRPr="00BE5523">
        <w:rPr>
          <w:b/>
          <w:bCs/>
        </w:rPr>
        <w:t>Traffic and Conversion Assumptions:</w:t>
      </w:r>
    </w:p>
    <w:p w14:paraId="39B0132F" w14:textId="77777777" w:rsidR="00BE5523" w:rsidRPr="00BE5523" w:rsidRDefault="00BE5523" w:rsidP="00BE5523">
      <w:pPr>
        <w:numPr>
          <w:ilvl w:val="0"/>
          <w:numId w:val="20"/>
        </w:numPr>
      </w:pPr>
      <w:r w:rsidRPr="00BE5523">
        <w:t xml:space="preserve">By the end of 2025, we aim to have perhaps </w:t>
      </w:r>
      <w:r w:rsidRPr="00BE5523">
        <w:rPr>
          <w:b/>
          <w:bCs/>
        </w:rPr>
        <w:t>1 million+ people take the free quiz</w:t>
      </w:r>
      <w:r w:rsidRPr="00BE5523">
        <w:t xml:space="preserve"> (this is a feasible target if viral marketing catches on). If 10-15% convert to paid, that’s 100k–150k sales.</w:t>
      </w:r>
    </w:p>
    <w:p w14:paraId="32DCBE47" w14:textId="77777777" w:rsidR="00BE5523" w:rsidRPr="00BE5523" w:rsidRDefault="00BE5523" w:rsidP="00BE5523">
      <w:pPr>
        <w:numPr>
          <w:ilvl w:val="0"/>
          <w:numId w:val="20"/>
        </w:numPr>
      </w:pPr>
      <w:r w:rsidRPr="00BE5523">
        <w:t>Conversion might start lower (~5-8% in early months as we optimize) and improve as the product gets refined and social proof increases.</w:t>
      </w:r>
    </w:p>
    <w:p w14:paraId="597C7937" w14:textId="77777777" w:rsidR="00BE5523" w:rsidRPr="00BE5523" w:rsidRDefault="00BE5523" w:rsidP="00BE5523">
      <w:pPr>
        <w:numPr>
          <w:ilvl w:val="0"/>
          <w:numId w:val="20"/>
        </w:numPr>
      </w:pPr>
      <w:r w:rsidRPr="00BE5523">
        <w:t>We’ll track funnel metrics: landing page -&gt; quiz start -&gt; quiz complete -&gt; sees result -&gt; chooses to pay -&gt; completes payment. We plan to optimize each step (e.g., reminder emails for those who dropped off at payment, etc.).</w:t>
      </w:r>
    </w:p>
    <w:p w14:paraId="17432181" w14:textId="77777777" w:rsidR="00BE5523" w:rsidRPr="00BE5523" w:rsidRDefault="00BE5523" w:rsidP="00BE5523">
      <w:r w:rsidRPr="00BE5523">
        <w:t xml:space="preserve">Below is a </w:t>
      </w:r>
      <w:r w:rsidRPr="00BE5523">
        <w:rPr>
          <w:b/>
          <w:bCs/>
        </w:rPr>
        <w:t>financial projection</w:t>
      </w:r>
      <w:r w:rsidRPr="00BE5523">
        <w:t xml:space="preserve"> summary for 2024 and 2025, illustrating how we reach ₹3 crore net profit by end of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1226"/>
        <w:gridCol w:w="1226"/>
        <w:gridCol w:w="1018"/>
        <w:gridCol w:w="1682"/>
        <w:gridCol w:w="970"/>
        <w:gridCol w:w="1334"/>
        <w:gridCol w:w="690"/>
      </w:tblGrid>
      <w:tr w:rsidR="00BE5523" w:rsidRPr="00BE5523" w14:paraId="758F5AE8" w14:textId="77777777" w:rsidTr="00BE5523">
        <w:trPr>
          <w:tblHeader/>
          <w:tblCellSpacing w:w="15" w:type="dxa"/>
        </w:trPr>
        <w:tc>
          <w:tcPr>
            <w:tcW w:w="0" w:type="auto"/>
            <w:vAlign w:val="center"/>
            <w:hideMark/>
          </w:tcPr>
          <w:p w14:paraId="05690245" w14:textId="77777777" w:rsidR="00BE5523" w:rsidRPr="00BE5523" w:rsidRDefault="00BE5523" w:rsidP="00BE5523">
            <w:pPr>
              <w:rPr>
                <w:b/>
                <w:bCs/>
              </w:rPr>
            </w:pPr>
            <w:r w:rsidRPr="00BE5523">
              <w:rPr>
                <w:b/>
                <w:bCs/>
              </w:rPr>
              <w:t>Year</w:t>
            </w:r>
          </w:p>
        </w:tc>
        <w:tc>
          <w:tcPr>
            <w:tcW w:w="0" w:type="auto"/>
            <w:vAlign w:val="center"/>
            <w:hideMark/>
          </w:tcPr>
          <w:p w14:paraId="2888D195" w14:textId="77777777" w:rsidR="00BE5523" w:rsidRPr="00BE5523" w:rsidRDefault="00BE5523" w:rsidP="00BE5523">
            <w:pPr>
              <w:rPr>
                <w:b/>
                <w:bCs/>
              </w:rPr>
            </w:pPr>
            <w:r w:rsidRPr="00BE5523">
              <w:rPr>
                <w:b/>
                <w:bCs/>
              </w:rPr>
              <w:t>Users Taking Quiz (Free)</w:t>
            </w:r>
          </w:p>
        </w:tc>
        <w:tc>
          <w:tcPr>
            <w:tcW w:w="0" w:type="auto"/>
            <w:vAlign w:val="center"/>
            <w:hideMark/>
          </w:tcPr>
          <w:p w14:paraId="23DD03AB" w14:textId="77777777" w:rsidR="00BE5523" w:rsidRPr="00BE5523" w:rsidRDefault="00BE5523" w:rsidP="00BE5523">
            <w:pPr>
              <w:rPr>
                <w:b/>
                <w:bCs/>
              </w:rPr>
            </w:pPr>
            <w:r w:rsidRPr="00BE5523">
              <w:rPr>
                <w:b/>
                <w:bCs/>
              </w:rPr>
              <w:t>Paid Conversion Rate</w:t>
            </w:r>
          </w:p>
        </w:tc>
        <w:tc>
          <w:tcPr>
            <w:tcW w:w="0" w:type="auto"/>
            <w:vAlign w:val="center"/>
            <w:hideMark/>
          </w:tcPr>
          <w:p w14:paraId="70E275FC" w14:textId="77777777" w:rsidR="00BE5523" w:rsidRPr="00BE5523" w:rsidRDefault="00BE5523" w:rsidP="00BE5523">
            <w:pPr>
              <w:rPr>
                <w:b/>
                <w:bCs/>
              </w:rPr>
            </w:pPr>
            <w:r w:rsidRPr="00BE5523">
              <w:rPr>
                <w:b/>
                <w:bCs/>
              </w:rPr>
              <w:t>Paid Reports Sold</w:t>
            </w:r>
          </w:p>
        </w:tc>
        <w:tc>
          <w:tcPr>
            <w:tcW w:w="0" w:type="auto"/>
            <w:vAlign w:val="center"/>
            <w:hideMark/>
          </w:tcPr>
          <w:p w14:paraId="3AD52D99" w14:textId="77777777" w:rsidR="00BE5523" w:rsidRPr="00BE5523" w:rsidRDefault="00BE5523" w:rsidP="00BE5523">
            <w:pPr>
              <w:rPr>
                <w:b/>
                <w:bCs/>
              </w:rPr>
            </w:pPr>
            <w:r w:rsidRPr="00BE5523">
              <w:rPr>
                <w:b/>
                <w:bCs/>
              </w:rPr>
              <w:t>Average Price</w:t>
            </w:r>
          </w:p>
        </w:tc>
        <w:tc>
          <w:tcPr>
            <w:tcW w:w="0" w:type="auto"/>
            <w:vAlign w:val="center"/>
            <w:hideMark/>
          </w:tcPr>
          <w:p w14:paraId="1F431389" w14:textId="77777777" w:rsidR="00BE5523" w:rsidRPr="00BE5523" w:rsidRDefault="00BE5523" w:rsidP="00BE5523">
            <w:pPr>
              <w:rPr>
                <w:b/>
                <w:bCs/>
              </w:rPr>
            </w:pPr>
            <w:r w:rsidRPr="00BE5523">
              <w:rPr>
                <w:b/>
                <w:bCs/>
              </w:rPr>
              <w:t>Revenue</w:t>
            </w:r>
          </w:p>
        </w:tc>
        <w:tc>
          <w:tcPr>
            <w:tcW w:w="0" w:type="auto"/>
            <w:vAlign w:val="center"/>
            <w:hideMark/>
          </w:tcPr>
          <w:p w14:paraId="6B513726" w14:textId="77777777" w:rsidR="00BE5523" w:rsidRPr="00BE5523" w:rsidRDefault="00BE5523" w:rsidP="00BE5523">
            <w:pPr>
              <w:rPr>
                <w:b/>
                <w:bCs/>
              </w:rPr>
            </w:pPr>
            <w:r w:rsidRPr="00BE5523">
              <w:rPr>
                <w:b/>
                <w:bCs/>
              </w:rPr>
              <w:t>Expenses (Est.)</w:t>
            </w:r>
          </w:p>
        </w:tc>
        <w:tc>
          <w:tcPr>
            <w:tcW w:w="0" w:type="auto"/>
            <w:vAlign w:val="center"/>
            <w:hideMark/>
          </w:tcPr>
          <w:p w14:paraId="25BD987B" w14:textId="77777777" w:rsidR="00BE5523" w:rsidRPr="00BE5523" w:rsidRDefault="00BE5523" w:rsidP="00BE5523">
            <w:pPr>
              <w:rPr>
                <w:b/>
                <w:bCs/>
              </w:rPr>
            </w:pPr>
            <w:r w:rsidRPr="00BE5523">
              <w:rPr>
                <w:b/>
                <w:bCs/>
              </w:rPr>
              <w:t>Net Profit</w:t>
            </w:r>
          </w:p>
        </w:tc>
      </w:tr>
      <w:tr w:rsidR="00BE5523" w:rsidRPr="00BE5523" w14:paraId="3F6266B1" w14:textId="77777777" w:rsidTr="00BE5523">
        <w:trPr>
          <w:tblCellSpacing w:w="15" w:type="dxa"/>
        </w:trPr>
        <w:tc>
          <w:tcPr>
            <w:tcW w:w="0" w:type="auto"/>
            <w:vAlign w:val="center"/>
            <w:hideMark/>
          </w:tcPr>
          <w:p w14:paraId="179F6747" w14:textId="77777777" w:rsidR="00BE5523" w:rsidRPr="00BE5523" w:rsidRDefault="00BE5523" w:rsidP="00BE5523">
            <w:r w:rsidRPr="00BE5523">
              <w:rPr>
                <w:b/>
                <w:bCs/>
              </w:rPr>
              <w:t>2024</w:t>
            </w:r>
            <w:r w:rsidRPr="00BE5523">
              <w:t xml:space="preserve"> (launch &amp; ramp)</w:t>
            </w:r>
          </w:p>
        </w:tc>
        <w:tc>
          <w:tcPr>
            <w:tcW w:w="0" w:type="auto"/>
            <w:vAlign w:val="center"/>
            <w:hideMark/>
          </w:tcPr>
          <w:p w14:paraId="5949BEF8" w14:textId="77777777" w:rsidR="00BE5523" w:rsidRPr="00BE5523" w:rsidRDefault="00BE5523" w:rsidP="00BE5523">
            <w:r w:rsidRPr="00BE5523">
              <w:t>~200,000 users</w:t>
            </w:r>
          </w:p>
        </w:tc>
        <w:tc>
          <w:tcPr>
            <w:tcW w:w="0" w:type="auto"/>
            <w:vAlign w:val="center"/>
            <w:hideMark/>
          </w:tcPr>
          <w:p w14:paraId="7D30286D" w14:textId="77777777" w:rsidR="00BE5523" w:rsidRPr="00BE5523" w:rsidRDefault="00BE5523" w:rsidP="00BE5523">
            <w:r w:rsidRPr="00BE5523">
              <w:t>10% (early adopters)</w:t>
            </w:r>
          </w:p>
        </w:tc>
        <w:tc>
          <w:tcPr>
            <w:tcW w:w="0" w:type="auto"/>
            <w:vAlign w:val="center"/>
            <w:hideMark/>
          </w:tcPr>
          <w:p w14:paraId="3B8BD2DC" w14:textId="77777777" w:rsidR="00BE5523" w:rsidRPr="00BE5523" w:rsidRDefault="00BE5523" w:rsidP="00BE5523">
            <w:r w:rsidRPr="00BE5523">
              <w:t>~20,000 reports</w:t>
            </w:r>
          </w:p>
        </w:tc>
        <w:tc>
          <w:tcPr>
            <w:tcW w:w="0" w:type="auto"/>
            <w:vAlign w:val="center"/>
            <w:hideMark/>
          </w:tcPr>
          <w:p w14:paraId="7E252619" w14:textId="77777777" w:rsidR="00BE5523" w:rsidRPr="00BE5523" w:rsidRDefault="00BE5523" w:rsidP="00BE5523">
            <w:r w:rsidRPr="00BE5523">
              <w:t>₹300</w:t>
            </w:r>
          </w:p>
        </w:tc>
        <w:tc>
          <w:tcPr>
            <w:tcW w:w="0" w:type="auto"/>
            <w:vAlign w:val="center"/>
            <w:hideMark/>
          </w:tcPr>
          <w:p w14:paraId="723387A9" w14:textId="77777777" w:rsidR="00BE5523" w:rsidRPr="00BE5523" w:rsidRDefault="00BE5523" w:rsidP="00BE5523">
            <w:r w:rsidRPr="00BE5523">
              <w:t>₹60 lakhs (0.6 Cr)</w:t>
            </w:r>
          </w:p>
        </w:tc>
        <w:tc>
          <w:tcPr>
            <w:tcW w:w="0" w:type="auto"/>
            <w:vAlign w:val="center"/>
            <w:hideMark/>
          </w:tcPr>
          <w:p w14:paraId="3DE864E4" w14:textId="77777777" w:rsidR="00BE5523" w:rsidRPr="00BE5523" w:rsidRDefault="00BE5523" w:rsidP="00BE5523">
            <w:r w:rsidRPr="00BE5523">
              <w:t>₹80 lakhs (dev + marketing heavy)</w:t>
            </w:r>
          </w:p>
        </w:tc>
        <w:tc>
          <w:tcPr>
            <w:tcW w:w="0" w:type="auto"/>
            <w:vAlign w:val="center"/>
            <w:hideMark/>
          </w:tcPr>
          <w:p w14:paraId="17735A78" w14:textId="77777777" w:rsidR="00BE5523" w:rsidRPr="00BE5523" w:rsidRDefault="00BE5523" w:rsidP="00BE5523">
            <w:r w:rsidRPr="00BE5523">
              <w:rPr>
                <w:b/>
                <w:bCs/>
              </w:rPr>
              <w:t>-₹20 lakhs</w:t>
            </w:r>
            <w:r w:rsidRPr="00BE5523">
              <w:t xml:space="preserve"> (loss)</w:t>
            </w:r>
          </w:p>
        </w:tc>
      </w:tr>
      <w:tr w:rsidR="00BE5523" w:rsidRPr="00BE5523" w14:paraId="07755220" w14:textId="77777777" w:rsidTr="00BE5523">
        <w:trPr>
          <w:tblCellSpacing w:w="15" w:type="dxa"/>
        </w:trPr>
        <w:tc>
          <w:tcPr>
            <w:tcW w:w="0" w:type="auto"/>
            <w:vAlign w:val="center"/>
            <w:hideMark/>
          </w:tcPr>
          <w:p w14:paraId="3D0A5783" w14:textId="77777777" w:rsidR="00BE5523" w:rsidRPr="00BE5523" w:rsidRDefault="00BE5523" w:rsidP="00BE5523">
            <w:r w:rsidRPr="00BE5523">
              <w:rPr>
                <w:b/>
                <w:bCs/>
              </w:rPr>
              <w:t>2025</w:t>
            </w:r>
            <w:r w:rsidRPr="00BE5523">
              <w:t xml:space="preserve"> (scale)</w:t>
            </w:r>
          </w:p>
        </w:tc>
        <w:tc>
          <w:tcPr>
            <w:tcW w:w="0" w:type="auto"/>
            <w:vAlign w:val="center"/>
            <w:hideMark/>
          </w:tcPr>
          <w:p w14:paraId="50CC13CE" w14:textId="77777777" w:rsidR="00BE5523" w:rsidRPr="00BE5523" w:rsidRDefault="00BE5523" w:rsidP="00BE5523">
            <w:r w:rsidRPr="00BE5523">
              <w:t>~1,000,000 users</w:t>
            </w:r>
          </w:p>
        </w:tc>
        <w:tc>
          <w:tcPr>
            <w:tcW w:w="0" w:type="auto"/>
            <w:vAlign w:val="center"/>
            <w:hideMark/>
          </w:tcPr>
          <w:p w14:paraId="4020B029" w14:textId="77777777" w:rsidR="00BE5523" w:rsidRPr="00BE5523" w:rsidRDefault="00BE5523" w:rsidP="00BE5523">
            <w:r w:rsidRPr="00BE5523">
              <w:t>12% (improved)</w:t>
            </w:r>
          </w:p>
        </w:tc>
        <w:tc>
          <w:tcPr>
            <w:tcW w:w="0" w:type="auto"/>
            <w:vAlign w:val="center"/>
            <w:hideMark/>
          </w:tcPr>
          <w:p w14:paraId="4112E511" w14:textId="77777777" w:rsidR="00BE5523" w:rsidRPr="00BE5523" w:rsidRDefault="00BE5523" w:rsidP="00BE5523">
            <w:r w:rsidRPr="00BE5523">
              <w:t>~120,000 reports</w:t>
            </w:r>
          </w:p>
        </w:tc>
        <w:tc>
          <w:tcPr>
            <w:tcW w:w="0" w:type="auto"/>
            <w:vAlign w:val="center"/>
            <w:hideMark/>
          </w:tcPr>
          <w:p w14:paraId="0CEAA4A8" w14:textId="77777777" w:rsidR="00BE5523" w:rsidRPr="00BE5523" w:rsidRDefault="00BE5523" w:rsidP="00BE5523">
            <w:r w:rsidRPr="00BE5523">
              <w:t>₹350 (mix of basic/premium)</w:t>
            </w:r>
          </w:p>
        </w:tc>
        <w:tc>
          <w:tcPr>
            <w:tcW w:w="0" w:type="auto"/>
            <w:vAlign w:val="center"/>
            <w:hideMark/>
          </w:tcPr>
          <w:p w14:paraId="20BB6E97" w14:textId="77777777" w:rsidR="00BE5523" w:rsidRPr="00BE5523" w:rsidRDefault="00BE5523" w:rsidP="00BE5523">
            <w:r w:rsidRPr="00BE5523">
              <w:t>₹4.2 Cr</w:t>
            </w:r>
          </w:p>
        </w:tc>
        <w:tc>
          <w:tcPr>
            <w:tcW w:w="0" w:type="auto"/>
            <w:vAlign w:val="center"/>
            <w:hideMark/>
          </w:tcPr>
          <w:p w14:paraId="518E5B1D" w14:textId="77777777" w:rsidR="00BE5523" w:rsidRPr="00BE5523" w:rsidRDefault="00BE5523" w:rsidP="00BE5523">
            <w:r w:rsidRPr="00BE5523">
              <w:t>₹1.2 Cr (mktg) + ₹0.7 Cr (team/ops) = ₹1.9 Cr</w:t>
            </w:r>
          </w:p>
        </w:tc>
        <w:tc>
          <w:tcPr>
            <w:tcW w:w="0" w:type="auto"/>
            <w:vAlign w:val="center"/>
            <w:hideMark/>
          </w:tcPr>
          <w:p w14:paraId="5D4A5395" w14:textId="77777777" w:rsidR="00BE5523" w:rsidRPr="00BE5523" w:rsidRDefault="00BE5523" w:rsidP="00BE5523">
            <w:r w:rsidRPr="00BE5523">
              <w:rPr>
                <w:b/>
                <w:bCs/>
              </w:rPr>
              <w:t>₹2.3 Cr</w:t>
            </w:r>
            <w:r w:rsidRPr="00BE5523">
              <w:t xml:space="preserve"> profit</w:t>
            </w:r>
          </w:p>
        </w:tc>
      </w:tr>
    </w:tbl>
    <w:p w14:paraId="3ADC44AE" w14:textId="77777777" w:rsidR="00BE5523" w:rsidRPr="00BE5523" w:rsidRDefault="00BE5523" w:rsidP="00BE5523">
      <w:r w:rsidRPr="00BE5523">
        <w:rPr>
          <w:i/>
          <w:iCs/>
        </w:rPr>
        <w:lastRenderedPageBreak/>
        <w:t xml:space="preserve">(Note: Figures are illustrative. 2024 shows initial investment leading to a small loss as we prioritize user growth. By 2025, with much larger volume and efficient marketing (viral boost), we cross well into profitability. Net profit by end of 2025 in this scenario is ~₹2.3 Cr; with further optimization or slightly higher conversion, we can hit ₹3 Cr. For instance, if we reach 150k paid users at ₹500, that’s ₹7.5 Cr revenue. Subtracting ~₹4.5 Cr expenses </w:t>
      </w:r>
      <w:proofErr w:type="gramStart"/>
      <w:r w:rsidRPr="00BE5523">
        <w:rPr>
          <w:i/>
          <w:iCs/>
        </w:rPr>
        <w:t>gives</w:t>
      </w:r>
      <w:proofErr w:type="gramEnd"/>
      <w:r w:rsidRPr="00BE5523">
        <w:rPr>
          <w:i/>
          <w:iCs/>
        </w:rPr>
        <w:t xml:space="preserve"> ₹3 Cr net – which is our goal.)</w:t>
      </w:r>
    </w:p>
    <w:p w14:paraId="2F43A3C0" w14:textId="77777777" w:rsidR="00BE5523" w:rsidRPr="00BE5523" w:rsidRDefault="00BE5523" w:rsidP="00BE5523">
      <w:r w:rsidRPr="00BE5523">
        <w:t xml:space="preserve">By Q4 2025, we expect a </w:t>
      </w:r>
      <w:r w:rsidRPr="00BE5523">
        <w:rPr>
          <w:b/>
          <w:bCs/>
        </w:rPr>
        <w:t>monthly run rate</w:t>
      </w:r>
      <w:r w:rsidRPr="00BE5523">
        <w:t xml:space="preserve"> that annualizes to ₹3 Cr+ net profit. For example, December 2025 might see 15,000+ paid reports that month (assuming seasonality around New Year when people reflect on relationships, etc.), generating maybe ₹50 lakh revenue that month alone, with costs perhaps ₹30 lakh, net ₹20 lakh in one month – a trajectory of ₹2.4 Cr/year if steady, but likely growing further.</w:t>
      </w:r>
    </w:p>
    <w:p w14:paraId="50EDBCBD" w14:textId="77777777" w:rsidR="00BE5523" w:rsidRPr="00BE5523" w:rsidRDefault="00BE5523" w:rsidP="00BE5523">
      <w:r w:rsidRPr="00BE5523">
        <w:rPr>
          <w:b/>
          <w:bCs/>
        </w:rPr>
        <w:t>Margins:</w:t>
      </w:r>
      <w:r w:rsidRPr="00BE5523">
        <w:t xml:space="preserve"> As a digital product, gross margins are very high (over 90% after payment fees). The main costs are customer acquisition and fixed overhead. This means scaling revenue directly scales profit once fixed costs are covered. We hit break-even when revenue covers marketing + team. With our pricing and assumed conversion, break-even might occur once we sell ~30-40k reports (depending on spend). Post break-even, each additional sale is largely profit. This is how we can reach a significant net profit with volume.</w:t>
      </w:r>
    </w:p>
    <w:p w14:paraId="4B6E7D25" w14:textId="77777777" w:rsidR="00BE5523" w:rsidRPr="00BE5523" w:rsidRDefault="00BE5523" w:rsidP="00BE5523">
      <w:r w:rsidRPr="00BE5523">
        <w:rPr>
          <w:b/>
          <w:bCs/>
        </w:rPr>
        <w:t>Traffic Acquisition Costs:</w:t>
      </w:r>
      <w:r w:rsidRPr="00BE5523">
        <w:t xml:space="preserve"> We will continually monitor cost per free user and cost per paid conversion. If certain channels have high CAC, we drop them and focus on viral/low-cost channels. The flutrr example of ₹4 per user in small (</w:t>
      </w:r>
      <w:hyperlink r:id="rId52" w:anchor=":~:text=flutrr%20was%20launched%20in%20Dec,5%29" w:history="1">
        <w:r w:rsidRPr="00BE5523">
          <w:rPr>
            <w:rStyle w:val="Hyperlink"/>
          </w:rPr>
          <w:t>Bharat and the Future of the Dating Industry - Global Dating Insights</w:t>
        </w:r>
      </w:hyperlink>
      <w:r w:rsidRPr="00BE5523">
        <w:t>)L137</w:t>
      </w:r>
      <w:r w:rsidRPr="00BE5523">
        <w:rPr>
          <w:rFonts w:ascii="MS Gothic" w:eastAsia="MS Gothic" w:hAnsi="MS Gothic" w:cs="MS Gothic" w:hint="eastAsia"/>
        </w:rPr>
        <w:t>】</w:t>
      </w:r>
      <w:r w:rsidRPr="00BE5523">
        <w:t xml:space="preserve"> is inspiring – even if we achieve ₹20 average per quiz user via referrals and organic pulls, with 10% converting, that’s ₹200 per payer, which at ₹300 price gives ₹100 gross profit each. Our aim is to lower the effective CAC to &lt;₹100 per paying user through strong word-of-mouth.</w:t>
      </w:r>
    </w:p>
    <w:p w14:paraId="68C3D027" w14:textId="77777777" w:rsidR="00BE5523" w:rsidRPr="00BE5523" w:rsidRDefault="00BE5523" w:rsidP="00BE5523">
      <w:r w:rsidRPr="00BE5523">
        <w:rPr>
          <w:b/>
          <w:bCs/>
        </w:rPr>
        <w:t>Growth Plan:</w:t>
      </w:r>
    </w:p>
    <w:p w14:paraId="3B154E98" w14:textId="77777777" w:rsidR="00BE5523" w:rsidRPr="00BE5523" w:rsidRDefault="00BE5523" w:rsidP="00BE5523">
      <w:pPr>
        <w:numPr>
          <w:ilvl w:val="0"/>
          <w:numId w:val="21"/>
        </w:numPr>
      </w:pPr>
      <w:r w:rsidRPr="00BE5523">
        <w:rPr>
          <w:b/>
          <w:bCs/>
        </w:rPr>
        <w:t>2024:</w:t>
      </w:r>
      <w:r w:rsidRPr="00BE5523">
        <w:t xml:space="preserve"> Focus on product-market fit and organic growth in key communities. Start with English/Hindi in metro and Tier-2 youth (perhaps pilot in a few cities/universities). Collect feedback, refine questions and algorithm. Achieve maybe 20k+ paid users by year-end, proving willingness to pay.</w:t>
      </w:r>
    </w:p>
    <w:p w14:paraId="3B7502AC" w14:textId="77777777" w:rsidR="00BE5523" w:rsidRPr="00BE5523" w:rsidRDefault="00BE5523" w:rsidP="00BE5523">
      <w:pPr>
        <w:numPr>
          <w:ilvl w:val="0"/>
          <w:numId w:val="21"/>
        </w:numPr>
      </w:pPr>
      <w:r w:rsidRPr="00BE5523">
        <w:rPr>
          <w:b/>
          <w:bCs/>
        </w:rPr>
        <w:t>2025:</w:t>
      </w:r>
      <w:r w:rsidRPr="00BE5523">
        <w:t xml:space="preserve"> Aggressive expansion. Roll out more languages, heavy social media campaigns. Perhaps launch a companion mobile app if needed for ease. Explore tie-ups (e.g., a popular dating app could promote our test to its users – giving us traffic, and we give their users a special feature; or media features). We expect an exponential user growth if virality hits – possibly peak around Valentine’s Day 2025 with a campaign (#ShareYourColor for Valentine’s). Use that momentum to push towards the 1 million user mark. By end of 2025, position the platform as a known brand in the Indian online dating ecosystem. Possibly even begin considering entering similar markets </w:t>
      </w:r>
      <w:r w:rsidRPr="00BE5523">
        <w:lastRenderedPageBreak/>
        <w:t>(other South Asian countries) or a matchmaking service add-on, though core remains profile sales.</w:t>
      </w:r>
    </w:p>
    <w:p w14:paraId="12F45814" w14:textId="77777777" w:rsidR="00BE5523" w:rsidRPr="00BE5523" w:rsidRDefault="00BE5523" w:rsidP="00BE5523">
      <w:pPr>
        <w:numPr>
          <w:ilvl w:val="0"/>
          <w:numId w:val="21"/>
        </w:numPr>
      </w:pPr>
      <w:r w:rsidRPr="00BE5523">
        <w:rPr>
          <w:b/>
          <w:bCs/>
        </w:rPr>
        <w:t>Retention &amp; Engagement:</w:t>
      </w:r>
      <w:r w:rsidRPr="00BE5523">
        <w:t xml:space="preserve"> Although one-off, we keep users engaged via emails/blog content so they refer others. Possibly encourage them to come back and update their profile after some months (maybe for free) which could lead to more sharing or a new analysis if something changed (and possibly a new report purchase if we release new versions).</w:t>
      </w:r>
    </w:p>
    <w:p w14:paraId="42E3B7B4" w14:textId="77777777" w:rsidR="00BE5523" w:rsidRPr="00BE5523" w:rsidRDefault="00BE5523" w:rsidP="00BE5523">
      <w:r w:rsidRPr="00BE5523">
        <w:rPr>
          <w:b/>
          <w:bCs/>
        </w:rPr>
        <w:t>Risk and Mitigation in Financials:</w:t>
      </w:r>
      <w:r w:rsidRPr="00BE5523">
        <w:t xml:space="preserve"> If conversion is lower than expected, we might need to adjust pricing (maybe lower price for volume, or introduce cheaper mini reports). If acquisition costs spike, we pivot more to partnerships and organic (cheaper channels). The model is fairly flexible given the high margins; we can experiment with pricing or bundling to find the optimum value that users are willing to pay for. We also maintain a cash buffer from any early revenue to reinvest in user growth.</w:t>
      </w:r>
    </w:p>
    <w:p w14:paraId="350B5653" w14:textId="77777777" w:rsidR="00BE5523" w:rsidRPr="00BE5523" w:rsidRDefault="00BE5523" w:rsidP="00BE5523">
      <w:r w:rsidRPr="00BE5523">
        <w:t>In conclusion, the financial model shows a clear path to profitability due to the product’s scalability. The combination of a massive potential user base (Indian singles &amp; NRIs), a low-cost digital product, and a willingness among users to pay small one-time fees for personal insights supports a strong business case. We will continuously iterate both the product and marketing spend to ensure we hit or exceed the ₹3 crore net profit mark by end of 2025, setting the stage for even greater growth beyond.</w:t>
      </w:r>
    </w:p>
    <w:p w14:paraId="0EFB7124" w14:textId="77777777" w:rsidR="00BE5523" w:rsidRPr="00BE5523" w:rsidRDefault="00BE5523" w:rsidP="00BE5523">
      <w:pPr>
        <w:rPr>
          <w:b/>
          <w:bCs/>
        </w:rPr>
      </w:pPr>
      <w:r w:rsidRPr="00BE5523">
        <w:rPr>
          <w:b/>
          <w:bCs/>
        </w:rPr>
        <w:t>Team and Resource Requirements</w:t>
      </w:r>
    </w:p>
    <w:p w14:paraId="5F303463" w14:textId="77777777" w:rsidR="00BE5523" w:rsidRPr="00BE5523" w:rsidRDefault="00BE5523" w:rsidP="00BE5523">
      <w:r w:rsidRPr="00BE5523">
        <w:t>To execute this plan, we will assemble a lean but skilled team covering all essential areas – from psychology content to tech to marketing. Below is the envisaged team structure and roles:</w:t>
      </w:r>
    </w:p>
    <w:p w14:paraId="5756B0A6" w14:textId="77777777" w:rsidR="00BE5523" w:rsidRPr="00BE5523" w:rsidRDefault="00BE5523" w:rsidP="00BE5523">
      <w:pPr>
        <w:numPr>
          <w:ilvl w:val="0"/>
          <w:numId w:val="22"/>
        </w:numPr>
      </w:pPr>
      <w:r w:rsidRPr="00BE5523">
        <w:rPr>
          <w:b/>
          <w:bCs/>
        </w:rPr>
        <w:t>Founding/Leadership Team:</w:t>
      </w:r>
    </w:p>
    <w:p w14:paraId="33C3C5B8" w14:textId="77777777" w:rsidR="00BE5523" w:rsidRPr="00BE5523" w:rsidRDefault="00BE5523" w:rsidP="00BE5523">
      <w:pPr>
        <w:numPr>
          <w:ilvl w:val="1"/>
          <w:numId w:val="22"/>
        </w:numPr>
      </w:pPr>
      <w:r w:rsidRPr="00BE5523">
        <w:rPr>
          <w:i/>
          <w:iCs/>
        </w:rPr>
        <w:t>CEO / Product Manager:</w:t>
      </w:r>
      <w:r w:rsidRPr="00BE5523">
        <w:t xml:space="preserve"> (Likely the user/you who had this idea.) This person drives the vision, ensures all pieces (tech, content, marketing) come together, and manages business strategy and partnerships. They also keep an eye on financial goals (₹3 Cr profit) and adjust strategy accordingly.</w:t>
      </w:r>
    </w:p>
    <w:p w14:paraId="7884EF85" w14:textId="77777777" w:rsidR="00BE5523" w:rsidRPr="00BE5523" w:rsidRDefault="00BE5523" w:rsidP="00BE5523">
      <w:pPr>
        <w:numPr>
          <w:ilvl w:val="1"/>
          <w:numId w:val="22"/>
        </w:numPr>
      </w:pPr>
      <w:r w:rsidRPr="00BE5523">
        <w:rPr>
          <w:i/>
          <w:iCs/>
        </w:rPr>
        <w:t>Chief Psychologist / Content Head:</w:t>
      </w:r>
      <w:r w:rsidRPr="00BE5523">
        <w:t xml:space="preserve"> An expert in psychology or counseling (could be a co-founder or consultant). Responsible for the integrity of the questionnaire and report content. They design the questions (ensuring they map to psychological constructs correctly) and craft the interpretative text of reports. This role ensures our platform’s advice is credible and sensitive (especially on values/religion topics). They will also oversee training any algorithm to score properly (and might run user testing sessions or focus groups in early stage).</w:t>
      </w:r>
    </w:p>
    <w:p w14:paraId="1EE5ACB1" w14:textId="77777777" w:rsidR="00BE5523" w:rsidRPr="00BE5523" w:rsidRDefault="00BE5523" w:rsidP="00BE5523">
      <w:pPr>
        <w:numPr>
          <w:ilvl w:val="1"/>
          <w:numId w:val="22"/>
        </w:numPr>
      </w:pPr>
      <w:r w:rsidRPr="00BE5523">
        <w:rPr>
          <w:i/>
          <w:iCs/>
        </w:rPr>
        <w:lastRenderedPageBreak/>
        <w:t>CTO / Lead Developer:</w:t>
      </w:r>
      <w:r w:rsidRPr="00BE5523">
        <w:t xml:space="preserve"> Oversees the technical development of the web platform. Makes decisions on tech stack (likely a robust web framework for the quiz logic, maybe Python/Node.js backend, </w:t>
      </w:r>
      <w:proofErr w:type="gramStart"/>
      <w:r w:rsidRPr="00BE5523">
        <w:t>React</w:t>
      </w:r>
      <w:proofErr w:type="gramEnd"/>
      <w:r w:rsidRPr="00BE5523">
        <w:t xml:space="preserve"> frontend, etc.) and ensures the product is scalable and secure (given personal data involved). Also handles integration of payment systems and possibly any future AI components (if we automate more analysis).</w:t>
      </w:r>
    </w:p>
    <w:p w14:paraId="6C1EC103" w14:textId="77777777" w:rsidR="00BE5523" w:rsidRPr="00BE5523" w:rsidRDefault="00BE5523" w:rsidP="00BE5523">
      <w:pPr>
        <w:numPr>
          <w:ilvl w:val="0"/>
          <w:numId w:val="22"/>
        </w:numPr>
      </w:pPr>
      <w:r w:rsidRPr="00BE5523">
        <w:rPr>
          <w:b/>
          <w:bCs/>
        </w:rPr>
        <w:t>Development Team:</w:t>
      </w:r>
    </w:p>
    <w:p w14:paraId="72DF9190" w14:textId="77777777" w:rsidR="00BE5523" w:rsidRPr="00BE5523" w:rsidRDefault="00BE5523" w:rsidP="00BE5523">
      <w:pPr>
        <w:numPr>
          <w:ilvl w:val="1"/>
          <w:numId w:val="22"/>
        </w:numPr>
      </w:pPr>
      <w:r w:rsidRPr="00BE5523">
        <w:rPr>
          <w:i/>
          <w:iCs/>
        </w:rPr>
        <w:t>Front-end Developer/Designer:</w:t>
      </w:r>
      <w:r w:rsidRPr="00BE5523">
        <w:t xml:space="preserve"> To implement the UI/UX, responsive design, and ensure a smooth interactive experience for users. Works closely with a UX designer if separate.</w:t>
      </w:r>
    </w:p>
    <w:p w14:paraId="05E03CB9" w14:textId="77777777" w:rsidR="00BE5523" w:rsidRPr="00BE5523" w:rsidRDefault="00BE5523" w:rsidP="00BE5523">
      <w:pPr>
        <w:numPr>
          <w:ilvl w:val="1"/>
          <w:numId w:val="22"/>
        </w:numPr>
      </w:pPr>
      <w:r w:rsidRPr="00BE5523">
        <w:rPr>
          <w:i/>
          <w:iCs/>
        </w:rPr>
        <w:t>Back-end Developer:</w:t>
      </w:r>
      <w:r w:rsidRPr="00BE5523">
        <w:t xml:space="preserve"> To build the logic for questionnaire handling, scoring algorithm, user accounts, database management, and report generation (possibly generating PDFs, etc.). Also to implement any comparison or sharing features.</w:t>
      </w:r>
    </w:p>
    <w:p w14:paraId="06863EFB" w14:textId="77777777" w:rsidR="00BE5523" w:rsidRPr="00BE5523" w:rsidRDefault="00BE5523" w:rsidP="00BE5523">
      <w:pPr>
        <w:numPr>
          <w:ilvl w:val="1"/>
          <w:numId w:val="22"/>
        </w:numPr>
      </w:pPr>
      <w:r w:rsidRPr="00BE5523">
        <w:t>(In early stages, one full-stack developer could cover both front and back end with the CTO if the team is very small. But to move fast, having at least 2 devs is ideal.)</w:t>
      </w:r>
    </w:p>
    <w:p w14:paraId="672AD861" w14:textId="77777777" w:rsidR="00BE5523" w:rsidRPr="00BE5523" w:rsidRDefault="00BE5523" w:rsidP="00BE5523">
      <w:pPr>
        <w:numPr>
          <w:ilvl w:val="1"/>
          <w:numId w:val="22"/>
        </w:numPr>
      </w:pPr>
      <w:r w:rsidRPr="00BE5523">
        <w:rPr>
          <w:i/>
          <w:iCs/>
        </w:rPr>
        <w:t>QA Tester:</w:t>
      </w:r>
      <w:r w:rsidRPr="00BE5523">
        <w:t xml:space="preserve"> (Could be part-time) to test the platform across devices and use cases, ensuring the questions flow correctly, calculations are right, and there are no bugs that could frustrate users.</w:t>
      </w:r>
    </w:p>
    <w:p w14:paraId="71BC0017" w14:textId="77777777" w:rsidR="00BE5523" w:rsidRPr="00BE5523" w:rsidRDefault="00BE5523" w:rsidP="00BE5523">
      <w:pPr>
        <w:numPr>
          <w:ilvl w:val="0"/>
          <w:numId w:val="22"/>
        </w:numPr>
      </w:pPr>
      <w:r w:rsidRPr="00BE5523">
        <w:rPr>
          <w:b/>
          <w:bCs/>
        </w:rPr>
        <w:t>Design &amp; User Experience:</w:t>
      </w:r>
    </w:p>
    <w:p w14:paraId="545C600D" w14:textId="77777777" w:rsidR="00BE5523" w:rsidRPr="00BE5523" w:rsidRDefault="00BE5523" w:rsidP="00BE5523">
      <w:pPr>
        <w:numPr>
          <w:ilvl w:val="1"/>
          <w:numId w:val="22"/>
        </w:numPr>
      </w:pPr>
      <w:r w:rsidRPr="00BE5523">
        <w:rPr>
          <w:i/>
          <w:iCs/>
        </w:rPr>
        <w:t>UX/UI Designer:</w:t>
      </w:r>
      <w:r w:rsidRPr="00BE5523">
        <w:t xml:space="preserve"> Crafts the visual style (color scheme, layouts) and user journey flows. Designs each screen of the quiz and result pages. This person ensures the product looks appealing to the youth and is easy to use. They’ll likely create graphics for the shareable content too. If budget is tight, this can be an external freelancer project-based.</w:t>
      </w:r>
    </w:p>
    <w:p w14:paraId="76DDA990" w14:textId="77777777" w:rsidR="00BE5523" w:rsidRPr="00BE5523" w:rsidRDefault="00BE5523" w:rsidP="00BE5523">
      <w:pPr>
        <w:numPr>
          <w:ilvl w:val="1"/>
          <w:numId w:val="22"/>
        </w:numPr>
      </w:pPr>
      <w:r w:rsidRPr="00BE5523">
        <w:rPr>
          <w:i/>
          <w:iCs/>
        </w:rPr>
        <w:t>Graphic Designer/Illustrator:</w:t>
      </w:r>
      <w:r w:rsidRPr="00BE5523">
        <w:t xml:space="preserve"> (optional) to create the icons, illustrations, and possibly marketing creatives (ad banners, social media posts). This can be outsourced if not a core team member, but having someone to maintain a consistent brand look is helpful.</w:t>
      </w:r>
    </w:p>
    <w:p w14:paraId="30BEE729" w14:textId="77777777" w:rsidR="00BE5523" w:rsidRPr="00BE5523" w:rsidRDefault="00BE5523" w:rsidP="00BE5523">
      <w:pPr>
        <w:numPr>
          <w:ilvl w:val="0"/>
          <w:numId w:val="22"/>
        </w:numPr>
      </w:pPr>
      <w:r w:rsidRPr="00BE5523">
        <w:rPr>
          <w:b/>
          <w:bCs/>
        </w:rPr>
        <w:t>Marketing Team:</w:t>
      </w:r>
    </w:p>
    <w:p w14:paraId="26B6CE76" w14:textId="77777777" w:rsidR="00BE5523" w:rsidRPr="00BE5523" w:rsidRDefault="00BE5523" w:rsidP="00BE5523">
      <w:pPr>
        <w:numPr>
          <w:ilvl w:val="1"/>
          <w:numId w:val="22"/>
        </w:numPr>
      </w:pPr>
      <w:r w:rsidRPr="00BE5523">
        <w:rPr>
          <w:i/>
          <w:iCs/>
        </w:rPr>
        <w:t>Digital Marketing Manager:</w:t>
      </w:r>
      <w:r w:rsidRPr="00BE5523">
        <w:t xml:space="preserve"> Runs the overall marketing strategy, user acquisition campaigns, SEO, social media presence. They analyze metrics (Google Analytics, Facebook Ads data, etc.) to optimize campaigns. Also handles collaborations and influencer outreach.</w:t>
      </w:r>
    </w:p>
    <w:p w14:paraId="4E1B520B" w14:textId="77777777" w:rsidR="00BE5523" w:rsidRPr="00BE5523" w:rsidRDefault="00BE5523" w:rsidP="00BE5523">
      <w:pPr>
        <w:numPr>
          <w:ilvl w:val="1"/>
          <w:numId w:val="22"/>
        </w:numPr>
      </w:pPr>
      <w:r w:rsidRPr="00BE5523">
        <w:rPr>
          <w:i/>
          <w:iCs/>
        </w:rPr>
        <w:lastRenderedPageBreak/>
        <w:t>Content Marketer / Social Media Manager:</w:t>
      </w:r>
      <w:r w:rsidRPr="00BE5523">
        <w:t xml:space="preserve"> Creates engaging posts, blogs, and manages the brand’s voice on Twitter, Instagram, etc. They might post relationship tips, run polls (“What matters more on a date: personality or looks?”) to drive engagement, and share user testimonials. Also responsible for making things go viral – jumping on trending hashtags with relevant content, etc.</w:t>
      </w:r>
    </w:p>
    <w:p w14:paraId="09274D49" w14:textId="77777777" w:rsidR="00BE5523" w:rsidRPr="00BE5523" w:rsidRDefault="00BE5523" w:rsidP="00BE5523">
      <w:pPr>
        <w:numPr>
          <w:ilvl w:val="1"/>
          <w:numId w:val="22"/>
        </w:numPr>
      </w:pPr>
      <w:r w:rsidRPr="00BE5523">
        <w:rPr>
          <w:i/>
          <w:iCs/>
        </w:rPr>
        <w:t>Community Manager:</w:t>
      </w:r>
      <w:r w:rsidRPr="00BE5523">
        <w:t xml:space="preserve"> (maybe combined with social media mgr at start) – engages with users who comment or ask questions, perhaps runs a community forum if we have one, and encourages users to share stories.</w:t>
      </w:r>
    </w:p>
    <w:p w14:paraId="43CCA277" w14:textId="77777777" w:rsidR="00BE5523" w:rsidRPr="00BE5523" w:rsidRDefault="00BE5523" w:rsidP="00BE5523">
      <w:pPr>
        <w:numPr>
          <w:ilvl w:val="1"/>
          <w:numId w:val="22"/>
        </w:numPr>
      </w:pPr>
      <w:r w:rsidRPr="00BE5523">
        <w:rPr>
          <w:i/>
          <w:iCs/>
        </w:rPr>
        <w:t>Public Relations/Partnerships Lead:</w:t>
      </w:r>
      <w:r w:rsidRPr="00BE5523">
        <w:t xml:space="preserve"> (could be the CEO or marketing head doubling) – engages with press, arranges for articles, seeks partnerships with dating apps, forums, or even college events for promotion.</w:t>
      </w:r>
    </w:p>
    <w:p w14:paraId="1C818ADF" w14:textId="77777777" w:rsidR="00BE5523" w:rsidRPr="00BE5523" w:rsidRDefault="00BE5523" w:rsidP="00BE5523">
      <w:pPr>
        <w:numPr>
          <w:ilvl w:val="0"/>
          <w:numId w:val="22"/>
        </w:numPr>
      </w:pPr>
      <w:r w:rsidRPr="00BE5523">
        <w:rPr>
          <w:b/>
          <w:bCs/>
        </w:rPr>
        <w:t>Data Analyst:</w:t>
      </w:r>
      <w:r w:rsidRPr="00BE5523">
        <w:t xml:space="preserve"> As we gather responses, having a data person to analyze patterns can help improve the product (e.g., which question most people skip? Which trait most users score extreme on? etc.). They also ensure our scoring algorithm remains accurate by examining correlations (maybe down the line, we’ll have enough data to validate our compatibility index against real couple outcomes).</w:t>
      </w:r>
    </w:p>
    <w:p w14:paraId="30B9461C" w14:textId="77777777" w:rsidR="00BE5523" w:rsidRPr="00BE5523" w:rsidRDefault="00BE5523" w:rsidP="00BE5523">
      <w:pPr>
        <w:numPr>
          <w:ilvl w:val="0"/>
          <w:numId w:val="22"/>
        </w:numPr>
      </w:pPr>
      <w:r w:rsidRPr="00BE5523">
        <w:rPr>
          <w:b/>
          <w:bCs/>
        </w:rPr>
        <w:t>Customer Support:</w:t>
      </w:r>
      <w:r w:rsidRPr="00BE5523">
        <w:t xml:space="preserve"> One or two team members (or even the founders initially) to handle user inquiries: login issues, payment failures, questions about “what does my report mean?” or any disputes. They’ll also manage feedback and possibly moderate content if we allow any user-generated part (like comments or community).</w:t>
      </w:r>
    </w:p>
    <w:p w14:paraId="4EC36362" w14:textId="77777777" w:rsidR="00BE5523" w:rsidRPr="00BE5523" w:rsidRDefault="00BE5523" w:rsidP="00BE5523">
      <w:pPr>
        <w:numPr>
          <w:ilvl w:val="0"/>
          <w:numId w:val="22"/>
        </w:numPr>
      </w:pPr>
      <w:r w:rsidRPr="00BE5523">
        <w:rPr>
          <w:b/>
          <w:bCs/>
        </w:rPr>
        <w:t>Advisors:</w:t>
      </w:r>
      <w:r w:rsidRPr="00BE5523">
        <w:t xml:space="preserve"> While not operational roles, it’s worth noting we could have advisors:</w:t>
      </w:r>
    </w:p>
    <w:p w14:paraId="38C87DD2" w14:textId="77777777" w:rsidR="00BE5523" w:rsidRPr="00BE5523" w:rsidRDefault="00BE5523" w:rsidP="00BE5523">
      <w:pPr>
        <w:numPr>
          <w:ilvl w:val="1"/>
          <w:numId w:val="22"/>
        </w:numPr>
      </w:pPr>
      <w:r w:rsidRPr="00BE5523">
        <w:t>A senior psychologist or academic as an advisor on the science (validates methodology).</w:t>
      </w:r>
    </w:p>
    <w:p w14:paraId="7E8FA53F" w14:textId="77777777" w:rsidR="00BE5523" w:rsidRPr="00BE5523" w:rsidRDefault="00BE5523" w:rsidP="00BE5523">
      <w:pPr>
        <w:numPr>
          <w:ilvl w:val="1"/>
          <w:numId w:val="22"/>
        </w:numPr>
      </w:pPr>
      <w:r w:rsidRPr="00BE5523">
        <w:t>An experienced entrepreneur in the dating/tech space to advise the CEO on growth and scaling.</w:t>
      </w:r>
    </w:p>
    <w:p w14:paraId="67C3586C" w14:textId="77777777" w:rsidR="00BE5523" w:rsidRPr="00BE5523" w:rsidRDefault="00BE5523" w:rsidP="00BE5523">
      <w:pPr>
        <w:numPr>
          <w:ilvl w:val="1"/>
          <w:numId w:val="22"/>
        </w:numPr>
      </w:pPr>
      <w:r w:rsidRPr="00BE5523">
        <w:t>Possibly a marketing guru who has taken a product viral in India, to consult on campaigns.</w:t>
      </w:r>
    </w:p>
    <w:p w14:paraId="4C240EDC" w14:textId="77777777" w:rsidR="00BE5523" w:rsidRPr="00BE5523" w:rsidRDefault="00BE5523" w:rsidP="00BE5523">
      <w:r w:rsidRPr="00BE5523">
        <w:rPr>
          <w:b/>
          <w:bCs/>
        </w:rPr>
        <w:t>Team Size:</w:t>
      </w:r>
      <w:r w:rsidRPr="00BE5523">
        <w:t xml:space="preserve"> Initially, we can start with a </w:t>
      </w:r>
      <w:r w:rsidRPr="00BE5523">
        <w:rPr>
          <w:b/>
          <w:bCs/>
        </w:rPr>
        <w:t>core team of about 5-7</w:t>
      </w:r>
      <w:r w:rsidRPr="00BE5523">
        <w:t xml:space="preserve"> (CEO, Psychologist, CTO, 2 devs, 1 designer, 1 marketer – some roles dual-hatted). By 2025, as we scale, the team might grow to ~10-15 to cover increased marketing and operations. We will likely need to hire more customer support and marketing as user count grows. But we’ll remain fairly lean; since the product is largely automated, we won’t need huge operations like content moderators or drivers, etc., as some startups do.</w:t>
      </w:r>
    </w:p>
    <w:p w14:paraId="1E5AEFC8" w14:textId="77777777" w:rsidR="00BE5523" w:rsidRPr="00BE5523" w:rsidRDefault="00BE5523" w:rsidP="00BE5523">
      <w:r w:rsidRPr="00BE5523">
        <w:rPr>
          <w:b/>
          <w:bCs/>
        </w:rPr>
        <w:t>Resource Needs:</w:t>
      </w:r>
    </w:p>
    <w:p w14:paraId="21AD87AD" w14:textId="77777777" w:rsidR="00BE5523" w:rsidRPr="00BE5523" w:rsidRDefault="00BE5523" w:rsidP="00BE5523">
      <w:pPr>
        <w:numPr>
          <w:ilvl w:val="0"/>
          <w:numId w:val="23"/>
        </w:numPr>
      </w:pPr>
      <w:r w:rsidRPr="00BE5523">
        <w:rPr>
          <w:b/>
          <w:bCs/>
        </w:rPr>
        <w:lastRenderedPageBreak/>
        <w:t>Funding:</w:t>
      </w:r>
      <w:r w:rsidRPr="00BE5523">
        <w:t xml:space="preserve"> To reach our goals quickly, we might secure seed funding or angel investment to cover development and marketing burn in 2024 (since first-year profit is not priority). Roughly ₹1–1.5 crore capital could comfortably fund product build and initial marketing. If bootstrapping, we’d carefully manage budgets but might grow slower. The plan assumes we invest upfront to capture market early.</w:t>
      </w:r>
    </w:p>
    <w:p w14:paraId="193ABE48" w14:textId="77777777" w:rsidR="00BE5523" w:rsidRPr="00BE5523" w:rsidRDefault="00BE5523" w:rsidP="00BE5523">
      <w:pPr>
        <w:numPr>
          <w:ilvl w:val="0"/>
          <w:numId w:val="23"/>
        </w:numPr>
      </w:pPr>
      <w:r w:rsidRPr="00BE5523">
        <w:rPr>
          <w:b/>
          <w:bCs/>
        </w:rPr>
        <w:t>Tools &amp; Infrastructure:</w:t>
      </w:r>
      <w:r w:rsidRPr="00BE5523">
        <w:t xml:space="preserve"> We’ll use cloud services (AWS/Azure) for hosting, analytic tools (Google Analytics, Mixpanel), and marketing tools (social media schedulers, email marketing software for sending results and follow-ups). Also need to budget for payment gateway commissions as mentioned. None of these are very high cost individually, but collectively a few lakhs per year.</w:t>
      </w:r>
    </w:p>
    <w:p w14:paraId="7DA2A01A" w14:textId="77777777" w:rsidR="00BE5523" w:rsidRPr="00BE5523" w:rsidRDefault="00BE5523" w:rsidP="00BE5523">
      <w:pPr>
        <w:numPr>
          <w:ilvl w:val="0"/>
          <w:numId w:val="23"/>
        </w:numPr>
      </w:pPr>
      <w:r w:rsidRPr="00BE5523">
        <w:rPr>
          <w:b/>
          <w:bCs/>
        </w:rPr>
        <w:t>Office:</w:t>
      </w:r>
      <w:r w:rsidRPr="00BE5523">
        <w:t xml:space="preserve"> We can start remote or with a small coworking space in a metro like Bangalore or Mumbai for core team meetups. Many team members (</w:t>
      </w:r>
      <w:proofErr w:type="gramStart"/>
      <w:r w:rsidRPr="00BE5523">
        <w:t>especially</w:t>
      </w:r>
      <w:proofErr w:type="gramEnd"/>
      <w:r w:rsidRPr="00BE5523">
        <w:t xml:space="preserve"> dev/design) can be freelance or remote to save cost. If the team centralizes, a modest office with basic amenities will do – we won’t overspend here initially.</w:t>
      </w:r>
    </w:p>
    <w:p w14:paraId="62E4FE61" w14:textId="77777777" w:rsidR="00BE5523" w:rsidRPr="00BE5523" w:rsidRDefault="00BE5523" w:rsidP="00BE5523">
      <w:pPr>
        <w:numPr>
          <w:ilvl w:val="0"/>
          <w:numId w:val="23"/>
        </w:numPr>
      </w:pPr>
      <w:r w:rsidRPr="00BE5523">
        <w:rPr>
          <w:b/>
          <w:bCs/>
        </w:rPr>
        <w:t>Miscellaneous:</w:t>
      </w:r>
      <w:r w:rsidRPr="00BE5523">
        <w:t xml:space="preserve"> Legal (terms of service, privacy policy – crucial given personal data, we might consult a lawyer to ensure compliance with data protection norms). Also, since we collect personal info, making sure we have secure databases and perhaps a plan for data anonymization if we do research on the data.</w:t>
      </w:r>
    </w:p>
    <w:p w14:paraId="05FFAFAD" w14:textId="77777777" w:rsidR="00BE5523" w:rsidRPr="00BE5523" w:rsidRDefault="00BE5523" w:rsidP="00BE5523">
      <w:r w:rsidRPr="00BE5523">
        <w:rPr>
          <w:b/>
          <w:bCs/>
        </w:rPr>
        <w:t>Team Culture:</w:t>
      </w:r>
      <w:r w:rsidRPr="00BE5523">
        <w:t xml:space="preserve"> We will foster a culture of empathy and fun – aligning with our product. The team should be passionate about relationships/psychology to truly build a great product. Brainstorming sessions might involve sharing dating stories or analyzing famous couples for fun, to spark ideas for questions or marketing. This keeps morale high and product relevant.</w:t>
      </w:r>
    </w:p>
    <w:p w14:paraId="3D032A8F" w14:textId="77777777" w:rsidR="00BE5523" w:rsidRPr="00BE5523" w:rsidRDefault="00BE5523" w:rsidP="00BE5523">
      <w:r w:rsidRPr="00BE5523">
        <w:rPr>
          <w:b/>
          <w:bCs/>
        </w:rPr>
        <w:t>Scaling Team with Growth:</w:t>
      </w:r>
      <w:r w:rsidRPr="00BE5523">
        <w:t xml:space="preserve"> As user base grows:</w:t>
      </w:r>
    </w:p>
    <w:p w14:paraId="3D8477F5" w14:textId="77777777" w:rsidR="00BE5523" w:rsidRPr="00BE5523" w:rsidRDefault="00BE5523" w:rsidP="00BE5523">
      <w:pPr>
        <w:numPr>
          <w:ilvl w:val="0"/>
          <w:numId w:val="24"/>
        </w:numPr>
      </w:pPr>
      <w:r w:rsidRPr="00BE5523">
        <w:t>If we expand to app development, we’ll hire mobile app developers.</w:t>
      </w:r>
    </w:p>
    <w:p w14:paraId="1DFABAD6" w14:textId="77777777" w:rsidR="00BE5523" w:rsidRPr="00BE5523" w:rsidRDefault="00BE5523" w:rsidP="00BE5523">
      <w:pPr>
        <w:numPr>
          <w:ilvl w:val="0"/>
          <w:numId w:val="24"/>
        </w:numPr>
      </w:pPr>
      <w:r w:rsidRPr="00BE5523">
        <w:t>If we add language translations, possibly hire translators or language specialists for content and customer support in those languages.</w:t>
      </w:r>
    </w:p>
    <w:p w14:paraId="36DE6C80" w14:textId="77777777" w:rsidR="00BE5523" w:rsidRPr="00BE5523" w:rsidRDefault="00BE5523" w:rsidP="00BE5523">
      <w:pPr>
        <w:numPr>
          <w:ilvl w:val="0"/>
          <w:numId w:val="24"/>
        </w:numPr>
      </w:pPr>
      <w:r w:rsidRPr="00BE5523">
        <w:t>If demand for some counseling add-on arises, maybe onboard or partner with a few relationship coaches or psychologists who can provide services (monetized separately).</w:t>
      </w:r>
    </w:p>
    <w:p w14:paraId="0DF52C4A" w14:textId="77777777" w:rsidR="00BE5523" w:rsidRPr="00BE5523" w:rsidRDefault="00BE5523" w:rsidP="00BE5523">
      <w:pPr>
        <w:numPr>
          <w:ilvl w:val="0"/>
          <w:numId w:val="24"/>
        </w:numPr>
      </w:pPr>
      <w:r w:rsidRPr="00BE5523">
        <w:t>But until hitting major milestones, we keep the team tight to maintain agility.</w:t>
      </w:r>
    </w:p>
    <w:p w14:paraId="11B0D8CB" w14:textId="77777777" w:rsidR="00BE5523" w:rsidRPr="00BE5523" w:rsidRDefault="00BE5523" w:rsidP="00BE5523">
      <w:r w:rsidRPr="00BE5523">
        <w:t>Overall, the team and resources outlined are aimed at executing rapidly, iterating based on feedback, and scaling efficiently without bureaucratic bloat. Each role is focused on a critical aspect of delivering the product and reaching the market goal.</w:t>
      </w:r>
    </w:p>
    <w:p w14:paraId="4879A948" w14:textId="77777777" w:rsidR="00BE5523" w:rsidRPr="00BE5523" w:rsidRDefault="00BE5523" w:rsidP="00BE5523">
      <w:pPr>
        <w:rPr>
          <w:b/>
          <w:bCs/>
        </w:rPr>
      </w:pPr>
      <w:r w:rsidRPr="00BE5523">
        <w:rPr>
          <w:b/>
          <w:bCs/>
        </w:rPr>
        <w:t>Anticipated Challenges and Solutions</w:t>
      </w:r>
    </w:p>
    <w:p w14:paraId="7E5FF835" w14:textId="77777777" w:rsidR="00BE5523" w:rsidRPr="00BE5523" w:rsidRDefault="00BE5523" w:rsidP="00BE5523">
      <w:r w:rsidRPr="00BE5523">
        <w:lastRenderedPageBreak/>
        <w:t>Launching an innovative compatibility platform comes with a set of challenges. Here we identify key potential issues – from user perception to operational hurdles – and how we plan to address them:</w:t>
      </w:r>
    </w:p>
    <w:p w14:paraId="42C20D47" w14:textId="77777777" w:rsidR="00BE5523" w:rsidRPr="00BE5523" w:rsidRDefault="00BE5523" w:rsidP="00BE5523">
      <w:r w:rsidRPr="00BE5523">
        <w:rPr>
          <w:b/>
          <w:bCs/>
        </w:rPr>
        <w:t>1. User Skepticism and Understanding:</w:t>
      </w:r>
      <w:r w:rsidRPr="00BE5523">
        <w:t xml:space="preserve"> Some users may be skeptical about how a “compatibility quiz” can help them, or they might not immediately grasp the concept if they expect either a dating app or a simple fun quiz.</w:t>
      </w:r>
    </w:p>
    <w:p w14:paraId="298438BB" w14:textId="77777777" w:rsidR="00BE5523" w:rsidRPr="00BE5523" w:rsidRDefault="00BE5523" w:rsidP="00BE5523">
      <w:pPr>
        <w:numPr>
          <w:ilvl w:val="0"/>
          <w:numId w:val="25"/>
        </w:numPr>
      </w:pPr>
      <w:r w:rsidRPr="00BE5523">
        <w:rPr>
          <w:i/>
          <w:iCs/>
        </w:rPr>
        <w:t>Solution:</w:t>
      </w:r>
      <w:r w:rsidRPr="00BE5523">
        <w:t xml:space="preserve"> Education through onboarding and marketing. We clearly communicate that this is not a matchmaking or astrology gimmick, but a </w:t>
      </w:r>
      <w:r w:rsidRPr="00BE5523">
        <w:rPr>
          <w:b/>
          <w:bCs/>
        </w:rPr>
        <w:t>personalized profile based on psychology</w:t>
      </w:r>
      <w:r w:rsidRPr="00BE5523">
        <w:t xml:space="preserve">. Using credible language like “backed by psychology research” (and even citing that in a blog or FAQ) builds trust. We also provide sample insights in promotions (“e.g., find out if you’re an “Analytical Thinker” or “Empathetic Idealist” and what that means for your love life”) to show tangible outcomes. Including a </w:t>
      </w:r>
      <w:r w:rsidRPr="00BE5523">
        <w:rPr>
          <w:b/>
          <w:bCs/>
        </w:rPr>
        <w:t>tutorial or FAQ</w:t>
      </w:r>
      <w:r w:rsidRPr="00BE5523">
        <w:t xml:space="preserve"> within the quiz (e.g., a tooltip “Why these questions?” explaining that each section helps reveal your traits) can help users understand as they go.</w:t>
      </w:r>
    </w:p>
    <w:p w14:paraId="508132E7" w14:textId="77777777" w:rsidR="00BE5523" w:rsidRPr="00BE5523" w:rsidRDefault="00BE5523" w:rsidP="00BE5523">
      <w:pPr>
        <w:numPr>
          <w:ilvl w:val="0"/>
          <w:numId w:val="25"/>
        </w:numPr>
      </w:pPr>
      <w:r w:rsidRPr="00BE5523">
        <w:t xml:space="preserve">Additionally, early user testimonials and reviews will be showcased. If someone tweets “Wow, the report described me so well!”, we’ll highlight that. Seeing others value it reduces skepticism. We might also offer a </w:t>
      </w:r>
      <w:r w:rsidRPr="00BE5523">
        <w:rPr>
          <w:b/>
          <w:bCs/>
        </w:rPr>
        <w:t>money-back guarantee</w:t>
      </w:r>
      <w:r w:rsidRPr="00BE5523">
        <w:t>: if someone buys a report and truly feels it was useless, we could refund – this assurance can make users more willing to trust us initially (we expect refund requests to be minimal if our content is good).</w:t>
      </w:r>
    </w:p>
    <w:p w14:paraId="078AA103" w14:textId="77777777" w:rsidR="00BE5523" w:rsidRPr="00BE5523" w:rsidRDefault="00BE5523" w:rsidP="00BE5523">
      <w:r w:rsidRPr="00BE5523">
        <w:rPr>
          <w:b/>
          <w:bCs/>
        </w:rPr>
        <w:t>2. Privacy and Data Concerns:</w:t>
      </w:r>
      <w:r w:rsidRPr="00BE5523">
        <w:t xml:space="preserve"> Users are answering personal questions about values and feelings. They might worry: Will this data be shared? Could someone see my responses?</w:t>
      </w:r>
    </w:p>
    <w:p w14:paraId="6C4FA270" w14:textId="77777777" w:rsidR="00BE5523" w:rsidRPr="00BE5523" w:rsidRDefault="00BE5523" w:rsidP="00BE5523">
      <w:pPr>
        <w:numPr>
          <w:ilvl w:val="0"/>
          <w:numId w:val="26"/>
        </w:numPr>
      </w:pPr>
      <w:r w:rsidRPr="00BE5523">
        <w:rPr>
          <w:i/>
          <w:iCs/>
        </w:rPr>
        <w:t>Solution:</w:t>
      </w:r>
      <w:r w:rsidRPr="00BE5523">
        <w:t xml:space="preserve"> Have a strong </w:t>
      </w:r>
      <w:r w:rsidRPr="00BE5523">
        <w:rPr>
          <w:b/>
          <w:bCs/>
        </w:rPr>
        <w:t>privacy policy and transparent data handling</w:t>
      </w:r>
      <w:r w:rsidRPr="00BE5523">
        <w:t xml:space="preserve">. We will explicitly state “Your individual answers are private and not shared with any other user or third-party. You control if you want to share your result.” We’ll use encryption for stored data and only use aggregated data for research/improvement. No sensitive info like name or contact will be tied to public results (even if they share a card, it shows only what they choose). Emphasizing that </w:t>
      </w:r>
      <w:r w:rsidRPr="00BE5523">
        <w:rPr>
          <w:i/>
          <w:iCs/>
        </w:rPr>
        <w:t>“Unlike many dating apps, we don’t sell your data or expose your identity”</w:t>
      </w:r>
      <w:r w:rsidRPr="00BE5523">
        <w:t xml:space="preserve"> can turn privacy into a selling point.</w:t>
      </w:r>
    </w:p>
    <w:p w14:paraId="4617A54A" w14:textId="77777777" w:rsidR="00BE5523" w:rsidRPr="00BE5523" w:rsidRDefault="00BE5523" w:rsidP="00BE5523">
      <w:pPr>
        <w:numPr>
          <w:ilvl w:val="0"/>
          <w:numId w:val="26"/>
        </w:numPr>
      </w:pPr>
      <w:r w:rsidRPr="00BE5523">
        <w:t>For extra trust, allow users to use the platform anonymously (e.g., they don’t have to input full name or can use nickname) and reassure that even within their report, they can choose to hide certain parts if they share it.</w:t>
      </w:r>
    </w:p>
    <w:p w14:paraId="142CD271" w14:textId="77777777" w:rsidR="00BE5523" w:rsidRPr="00BE5523" w:rsidRDefault="00BE5523" w:rsidP="00BE5523">
      <w:r w:rsidRPr="00BE5523">
        <w:rPr>
          <w:b/>
          <w:bCs/>
        </w:rPr>
        <w:t>3. Completion Rate for the Questionnaire:</w:t>
      </w:r>
      <w:r w:rsidRPr="00BE5523">
        <w:t xml:space="preserve"> 30-40 questions </w:t>
      </w:r>
      <w:proofErr w:type="gramStart"/>
      <w:r w:rsidRPr="00BE5523">
        <w:t>is</w:t>
      </w:r>
      <w:proofErr w:type="gramEnd"/>
      <w:r w:rsidRPr="00BE5523">
        <w:t xml:space="preserve"> fairly long. Some users might start and drop off due to fatigue or time constraints.</w:t>
      </w:r>
    </w:p>
    <w:p w14:paraId="1691E244" w14:textId="77777777" w:rsidR="00BE5523" w:rsidRPr="00BE5523" w:rsidRDefault="00BE5523" w:rsidP="00BE5523">
      <w:pPr>
        <w:numPr>
          <w:ilvl w:val="0"/>
          <w:numId w:val="27"/>
        </w:numPr>
      </w:pPr>
      <w:r w:rsidRPr="00BE5523">
        <w:rPr>
          <w:i/>
          <w:iCs/>
        </w:rPr>
        <w:t>Solution:</w:t>
      </w:r>
      <w:r w:rsidRPr="00BE5523">
        <w:t xml:space="preserve"> </w:t>
      </w:r>
      <w:r w:rsidRPr="00BE5523">
        <w:rPr>
          <w:b/>
          <w:bCs/>
        </w:rPr>
        <w:t>Optimize engagement:</w:t>
      </w:r>
      <w:r w:rsidRPr="00BE5523">
        <w:t xml:space="preserve"> as discussed in UX, break into sections, show progress, and keep questions interesting. We’ll do user testing to see if certain questions consistently cause drop-offs (maybe too boring or too sensitive at the </w:t>
      </w:r>
      <w:r w:rsidRPr="00BE5523">
        <w:lastRenderedPageBreak/>
        <w:t>wrong time) and adjust accordingly. Also, implementing “save progress” helps. We can send gentle email/app reminders to those who started but didn’t finish: “You’re 70% done discovering your compatibility profile. Just a few more fun questions to get your results!”</w:t>
      </w:r>
    </w:p>
    <w:p w14:paraId="75A1FA6E" w14:textId="77777777" w:rsidR="00BE5523" w:rsidRPr="00BE5523" w:rsidRDefault="00BE5523" w:rsidP="00BE5523">
      <w:pPr>
        <w:numPr>
          <w:ilvl w:val="0"/>
          <w:numId w:val="27"/>
        </w:numPr>
      </w:pPr>
      <w:r w:rsidRPr="00BE5523">
        <w:t>If drop-off is still a big issue, we could consider reducing questions slightly or making some optional without hurting the outcome too much. Alternatively, we could introduce a shorter version (like a quick 10-question quiz) to at least hook users with a “rough color” and then encourage them to do the full one for detail – though this could complicate the product flow.</w:t>
      </w:r>
    </w:p>
    <w:p w14:paraId="621142D9" w14:textId="77777777" w:rsidR="00BE5523" w:rsidRPr="00BE5523" w:rsidRDefault="00BE5523" w:rsidP="00BE5523">
      <w:r w:rsidRPr="00BE5523">
        <w:rPr>
          <w:b/>
          <w:bCs/>
        </w:rPr>
        <w:t>4. Users Misinterpreting or Disliking Results:</w:t>
      </w:r>
      <w:r w:rsidRPr="00BE5523">
        <w:t xml:space="preserve"> If someone gets a “Red” compatibility or sees something negative (like “you have trust issues”), they might feel upset, offended, or discouraged.</w:t>
      </w:r>
    </w:p>
    <w:p w14:paraId="4B3E6675" w14:textId="77777777" w:rsidR="00BE5523" w:rsidRPr="00BE5523" w:rsidRDefault="00BE5523" w:rsidP="00BE5523">
      <w:pPr>
        <w:numPr>
          <w:ilvl w:val="0"/>
          <w:numId w:val="28"/>
        </w:numPr>
      </w:pPr>
      <w:r w:rsidRPr="00BE5523">
        <w:rPr>
          <w:i/>
          <w:iCs/>
        </w:rPr>
        <w:t>Solution:</w:t>
      </w:r>
      <w:r w:rsidRPr="00BE5523">
        <w:t xml:space="preserve"> </w:t>
      </w:r>
      <w:r w:rsidRPr="00BE5523">
        <w:rPr>
          <w:b/>
          <w:bCs/>
        </w:rPr>
        <w:t>Careful framing and guidance.</w:t>
      </w:r>
      <w:r w:rsidRPr="00BE5523">
        <w:t xml:space="preserve"> Every profile, even Red, will have positive reinforcement and constructive tips. We will train the report to phrase potential negatives as opportunities: e.g., not “You are very jealous,” but “You tend to feel insecure in relationships at times – recognizing this can help you and your partner build trust gradually.” Also, include encouragement: “None of this is set in stone; it simply helps you know where to put extra care. Many people with similar profiles have successful relationships by finding the right partner or working on these areas.”</w:t>
      </w:r>
    </w:p>
    <w:p w14:paraId="33ED785C" w14:textId="77777777" w:rsidR="00BE5523" w:rsidRPr="00BE5523" w:rsidRDefault="00BE5523" w:rsidP="00BE5523">
      <w:pPr>
        <w:numPr>
          <w:ilvl w:val="0"/>
          <w:numId w:val="28"/>
        </w:numPr>
      </w:pPr>
      <w:r w:rsidRPr="00BE5523">
        <w:t xml:space="preserve">We also have an extensive </w:t>
      </w:r>
      <w:r w:rsidRPr="00BE5523">
        <w:rPr>
          <w:b/>
          <w:bCs/>
        </w:rPr>
        <w:t>glossary or help section</w:t>
      </w:r>
      <w:r w:rsidRPr="00BE5523">
        <w:t xml:space="preserve"> explaining terms and suggesting next steps. For example, if someone gets an “anxious attachment” note, we might link to an article about managing attachment anxiety. This way they feel supported, not judged.</w:t>
      </w:r>
    </w:p>
    <w:p w14:paraId="382F43CE" w14:textId="77777777" w:rsidR="00BE5523" w:rsidRPr="00BE5523" w:rsidRDefault="00BE5523" w:rsidP="00BE5523">
      <w:pPr>
        <w:numPr>
          <w:ilvl w:val="0"/>
          <w:numId w:val="28"/>
        </w:numPr>
      </w:pPr>
      <w:r w:rsidRPr="00BE5523">
        <w:t>Lastly, possibly offer an avenue for questions: users can email or chat if they don’t understand their report. Having our psychologist or support give a brief clarification (maybe canned responses for common questions) can turn a confused user into a satisfied one.</w:t>
      </w:r>
    </w:p>
    <w:p w14:paraId="0848FC46" w14:textId="77777777" w:rsidR="00BE5523" w:rsidRPr="00BE5523" w:rsidRDefault="00BE5523" w:rsidP="00BE5523">
      <w:r w:rsidRPr="00BE5523">
        <w:rPr>
          <w:b/>
          <w:bCs/>
        </w:rPr>
        <w:t>5. Cultural Sensitivities:</w:t>
      </w:r>
      <w:r w:rsidRPr="00BE5523">
        <w:t xml:space="preserve"> Discussing religion, values, or intimate relationship attitudes can be touchy. We must avoid offending users (e.g., if someone is very traditional, we shouldn’t come off as belittling that).</w:t>
      </w:r>
    </w:p>
    <w:p w14:paraId="7302B303" w14:textId="77777777" w:rsidR="00BE5523" w:rsidRPr="00BE5523" w:rsidRDefault="00BE5523" w:rsidP="00BE5523">
      <w:pPr>
        <w:numPr>
          <w:ilvl w:val="0"/>
          <w:numId w:val="29"/>
        </w:numPr>
      </w:pPr>
      <w:r w:rsidRPr="00BE5523">
        <w:rPr>
          <w:i/>
          <w:iCs/>
        </w:rPr>
        <w:t>Solution:</w:t>
      </w:r>
      <w:r w:rsidRPr="00BE5523">
        <w:t xml:space="preserve"> We have already taken care to frame questions neutrally. In the content, we avoid any language that suggests one stance is better. Also, our marketing will be inclusive – showcasing people of different backgrounds. If any user feedback indicates a question or phrasing was uncomfortable, we’ll revisit it. Also, allow users to skip a question if they really don’t want to answer (with a gentle note that skipping might reduce accuracy). A skip won’t be ideal but better than them abandoning entirely if something triggers them.</w:t>
      </w:r>
    </w:p>
    <w:p w14:paraId="499A7306" w14:textId="77777777" w:rsidR="00BE5523" w:rsidRPr="00BE5523" w:rsidRDefault="00BE5523" w:rsidP="00BE5523">
      <w:pPr>
        <w:numPr>
          <w:ilvl w:val="0"/>
          <w:numId w:val="29"/>
        </w:numPr>
      </w:pPr>
      <w:r w:rsidRPr="00BE5523">
        <w:lastRenderedPageBreak/>
        <w:t>We’ll also be mindful in any public content not to trigger religious or political controversy. We stick to relationship compatibility as our domain.</w:t>
      </w:r>
    </w:p>
    <w:p w14:paraId="453B8D9D" w14:textId="77777777" w:rsidR="00BE5523" w:rsidRPr="00BE5523" w:rsidRDefault="00BE5523" w:rsidP="00BE5523">
      <w:r w:rsidRPr="00BE5523">
        <w:rPr>
          <w:b/>
          <w:bCs/>
        </w:rPr>
        <w:t>6. Technical Issues and Scale:</w:t>
      </w:r>
      <w:r w:rsidRPr="00BE5523">
        <w:t xml:space="preserve"> If the product goes viral, we might face spikes in traffic. Any downtime or slow performance, especially at the result generation stage, could frustrate users or cause drop-offs after all questions answered.</w:t>
      </w:r>
    </w:p>
    <w:p w14:paraId="18B4911C" w14:textId="77777777" w:rsidR="00BE5523" w:rsidRPr="00BE5523" w:rsidRDefault="00BE5523" w:rsidP="00BE5523">
      <w:pPr>
        <w:numPr>
          <w:ilvl w:val="0"/>
          <w:numId w:val="30"/>
        </w:numPr>
      </w:pPr>
      <w:r w:rsidRPr="00BE5523">
        <w:rPr>
          <w:i/>
          <w:iCs/>
        </w:rPr>
        <w:t>Solution:</w:t>
      </w:r>
      <w:r w:rsidRPr="00BE5523">
        <w:t xml:space="preserve"> Invest in good cloud infrastructure from the start, auto-scaling servers to handle load. We’ll do load testing with, say, 10k concurrent users to ensure we’re prepared. Also, ensure our code is optimized (e.g., heavy computations like generating PDF or analyzing results are done efficiently or queued if needed). The nature of our app is not real-time interactive beyond quiz, so scaling is easier than a live chat app, but we still must be ready for big surges (like if an influencer drives 50k people in an hour).</w:t>
      </w:r>
    </w:p>
    <w:p w14:paraId="622FA72D" w14:textId="77777777" w:rsidR="00BE5523" w:rsidRPr="00BE5523" w:rsidRDefault="00BE5523" w:rsidP="00BE5523">
      <w:pPr>
        <w:numPr>
          <w:ilvl w:val="0"/>
          <w:numId w:val="30"/>
        </w:numPr>
      </w:pPr>
      <w:r w:rsidRPr="00BE5523">
        <w:t>Also, implement analytics to catch any error quickly, and have a tech team on call around major campaigns (e.g., if we appear on TV or something, be ready).</w:t>
      </w:r>
    </w:p>
    <w:p w14:paraId="592D588A" w14:textId="77777777" w:rsidR="00BE5523" w:rsidRPr="00BE5523" w:rsidRDefault="00BE5523" w:rsidP="00BE5523">
      <w:r w:rsidRPr="00BE5523">
        <w:rPr>
          <w:b/>
          <w:bCs/>
        </w:rPr>
        <w:t>7. Imitation by Competitors:</w:t>
      </w:r>
      <w:r w:rsidRPr="00BE5523">
        <w:t xml:space="preserve"> If we gain traction, others (maybe a big dating app or a new startup) might try to copy the idea, launching their own compatibility quiz, possibly even free.</w:t>
      </w:r>
    </w:p>
    <w:p w14:paraId="3BAA9541" w14:textId="77777777" w:rsidR="00BE5523" w:rsidRPr="00BE5523" w:rsidRDefault="00BE5523" w:rsidP="00BE5523">
      <w:pPr>
        <w:numPr>
          <w:ilvl w:val="0"/>
          <w:numId w:val="31"/>
        </w:numPr>
      </w:pPr>
      <w:r w:rsidRPr="00BE5523">
        <w:rPr>
          <w:i/>
          <w:iCs/>
        </w:rPr>
        <w:t>Solution:</w:t>
      </w:r>
      <w:r w:rsidRPr="00BE5523">
        <w:t xml:space="preserve"> First-mover advantage and continuous innovation. By the time others react, we aim to have a strong brand presence. We should also gather data moat – our dataset of responses helps improve our algorithm in ways a new copycat can’t immediately match. We could consider patenting certain unique aspects (though IP in such concepts can be tricky). More effectively, we establish partnerships (e.g., if a big matrimony site wants a compatibility feature, they could license ours or integrate via an API rather than build from scratch – we can explore that).</w:t>
      </w:r>
    </w:p>
    <w:p w14:paraId="1A2CA067" w14:textId="77777777" w:rsidR="00BE5523" w:rsidRPr="00BE5523" w:rsidRDefault="00BE5523" w:rsidP="00BE5523">
      <w:pPr>
        <w:numPr>
          <w:ilvl w:val="0"/>
          <w:numId w:val="31"/>
        </w:numPr>
      </w:pPr>
      <w:r w:rsidRPr="00BE5523">
        <w:t>Focus on community building around our platform (blog, user stories). If we’re the thought leader in compatibility profiling, competitors will always look like imitators. Also, we can stay ahead by possibly expanding features (like making it a platform where people can meet based on profiles, if we ever pivot that way; or adding unique features like AI-driven personalized advice).</w:t>
      </w:r>
    </w:p>
    <w:p w14:paraId="3D125554" w14:textId="77777777" w:rsidR="00BE5523" w:rsidRPr="00BE5523" w:rsidRDefault="00BE5523" w:rsidP="00BE5523">
      <w:r w:rsidRPr="00BE5523">
        <w:rPr>
          <w:b/>
          <w:bCs/>
        </w:rPr>
        <w:t>8. Converting Tier-2/3 Users to Paid:</w:t>
      </w:r>
      <w:r w:rsidRPr="00BE5523">
        <w:t xml:space="preserve"> While they might take the free quiz for fun, spending ₹300 might be a barrier for some in smaller towns if they don’t see immediate necessity.</w:t>
      </w:r>
    </w:p>
    <w:p w14:paraId="03603D0E" w14:textId="77777777" w:rsidR="00BE5523" w:rsidRPr="00BE5523" w:rsidRDefault="00BE5523" w:rsidP="00BE5523">
      <w:pPr>
        <w:numPr>
          <w:ilvl w:val="0"/>
          <w:numId w:val="32"/>
        </w:numPr>
      </w:pPr>
      <w:r w:rsidRPr="00BE5523">
        <w:rPr>
          <w:i/>
          <w:iCs/>
        </w:rPr>
        <w:t>Solution:</w:t>
      </w:r>
      <w:r w:rsidRPr="00BE5523">
        <w:t xml:space="preserve"> Demonstrate value and use appropriate pricing strategies. Possibly offer localized discounts or payment options like COD (cash on delivery) – probably not needed for a digital product, but maybe scratch card rewards or tie-ups with mobile wallets that give cashbacks. For instance, “Pay via Paytm and get ₹50 cashback” – such deals can incentivize those who count every rupee.</w:t>
      </w:r>
    </w:p>
    <w:p w14:paraId="1E12E4C8" w14:textId="77777777" w:rsidR="00BE5523" w:rsidRPr="00BE5523" w:rsidRDefault="00BE5523" w:rsidP="00BE5523">
      <w:pPr>
        <w:numPr>
          <w:ilvl w:val="0"/>
          <w:numId w:val="32"/>
        </w:numPr>
      </w:pPr>
      <w:r w:rsidRPr="00BE5523">
        <w:lastRenderedPageBreak/>
        <w:t>We will also emphasize the one-time nature (no ongoing cost), which is palatable. And maybe compare the price to something of value in their context: “For less than the cost of a pizza, gain insights that could shape your future.” In Tier-2, maybe “for less than a bus ticket to meet someone, you get to know if it’s worth it.”</w:t>
      </w:r>
    </w:p>
    <w:p w14:paraId="55DF83F4" w14:textId="77777777" w:rsidR="00BE5523" w:rsidRPr="00BE5523" w:rsidRDefault="00BE5523" w:rsidP="00BE5523">
      <w:pPr>
        <w:numPr>
          <w:ilvl w:val="0"/>
          <w:numId w:val="32"/>
        </w:numPr>
      </w:pPr>
      <w:r w:rsidRPr="00BE5523">
        <w:t>We can also allow partial payments or try-before-buy: e.g., let them see one section of their full report for free and lock the rest, to entice them with what they’re missing.</w:t>
      </w:r>
    </w:p>
    <w:p w14:paraId="7AD6036D" w14:textId="77777777" w:rsidR="00BE5523" w:rsidRPr="00BE5523" w:rsidRDefault="00BE5523" w:rsidP="00BE5523">
      <w:r w:rsidRPr="00BE5523">
        <w:rPr>
          <w:b/>
          <w:bCs/>
        </w:rPr>
        <w:t>9. Overwhelming Demand for Support or Counseling:</w:t>
      </w:r>
      <w:r w:rsidRPr="00BE5523">
        <w:t xml:space="preserve"> It’s possible some users, after seeing their profile, might seek more personalized help (like asking us for specific advice on their relationship). We aren’t set up as a counseling service (at least not initially), so handling these queries could be challenging.</w:t>
      </w:r>
    </w:p>
    <w:p w14:paraId="7F4E59FD" w14:textId="77777777" w:rsidR="00BE5523" w:rsidRPr="00BE5523" w:rsidRDefault="00BE5523" w:rsidP="00BE5523">
      <w:pPr>
        <w:numPr>
          <w:ilvl w:val="0"/>
          <w:numId w:val="33"/>
        </w:numPr>
      </w:pPr>
      <w:r w:rsidRPr="00BE5523">
        <w:rPr>
          <w:i/>
          <w:iCs/>
        </w:rPr>
        <w:t>Solution:</w:t>
      </w:r>
      <w:r w:rsidRPr="00BE5523">
        <w:t xml:space="preserve"> Prepare a resource directory. We can partner with some online counseling or coaching services – e.g., recommend them if they need more help (and possibly earn affiliate commission). Also, have canned answers and a clear scope: support can clarify report contents but not offer therapy. We will write our report in a way that many anticipated questions are pre-answered in an FAQ (“What does Green really mean?”, “Does a Red profile mean I won’t find love?” etc.).</w:t>
      </w:r>
    </w:p>
    <w:p w14:paraId="7BDF469A" w14:textId="77777777" w:rsidR="00BE5523" w:rsidRPr="00BE5523" w:rsidRDefault="00BE5523" w:rsidP="00BE5523">
      <w:pPr>
        <w:numPr>
          <w:ilvl w:val="0"/>
          <w:numId w:val="33"/>
        </w:numPr>
      </w:pPr>
      <w:r w:rsidRPr="00BE5523">
        <w:t>If needed, we could host periodic live Q&amp;A sessions or webinars with our psychologist for users (free or nominal fee) to address common concerns. That could actually be another engagement (and even upsell) tool rather than just a burden.</w:t>
      </w:r>
    </w:p>
    <w:p w14:paraId="3FA4805A" w14:textId="77777777" w:rsidR="00BE5523" w:rsidRPr="00BE5523" w:rsidRDefault="00BE5523" w:rsidP="00BE5523">
      <w:r w:rsidRPr="00BE5523">
        <w:rPr>
          <w:b/>
          <w:bCs/>
        </w:rPr>
        <w:t>10. Maintaining Relevance and Accuracy:</w:t>
      </w:r>
      <w:r w:rsidRPr="00BE5523">
        <w:t xml:space="preserve"> Human personalities are complex, and some users might not feel the report resonated (they could have answered aspirationally, or have blind spots). If too many find it off-base, they won’t recommend it.</w:t>
      </w:r>
    </w:p>
    <w:p w14:paraId="24DCC0A8" w14:textId="77777777" w:rsidR="00BE5523" w:rsidRPr="00BE5523" w:rsidRDefault="00BE5523" w:rsidP="00BE5523">
      <w:pPr>
        <w:numPr>
          <w:ilvl w:val="0"/>
          <w:numId w:val="34"/>
        </w:numPr>
      </w:pPr>
      <w:r w:rsidRPr="00BE5523">
        <w:rPr>
          <w:i/>
          <w:iCs/>
        </w:rPr>
        <w:t>Solution:</w:t>
      </w:r>
      <w:r w:rsidRPr="00BE5523">
        <w:t xml:space="preserve"> We’ll incorporate a feedback loop: after reading the report, users can rate how accurate they felt it was and send suggestions. We’ll monitor those and adjust question phrasing or scoring algorithms accordingly. Our psychologist will continually refine the content. If we find certain segments (like maybe older users or a specific cultural group) feel it’s not accurate, we may add a question or tweak the analysis for those cases.</w:t>
      </w:r>
    </w:p>
    <w:p w14:paraId="43D7BD34" w14:textId="77777777" w:rsidR="00BE5523" w:rsidRPr="00BE5523" w:rsidRDefault="00BE5523" w:rsidP="00BE5523">
      <w:pPr>
        <w:numPr>
          <w:ilvl w:val="0"/>
          <w:numId w:val="34"/>
        </w:numPr>
      </w:pPr>
      <w:r w:rsidRPr="00BE5523">
        <w:t>We might also cross-validate with existing known tests (e.g., include some known question from MBTI, and if our inferred MBTI differs, see why). By keeping scientific rigor in iteration, we ensure the product actually works as intended for most people. Satisfied users will be our best ambassadors.</w:t>
      </w:r>
    </w:p>
    <w:p w14:paraId="46825B5E" w14:textId="77777777" w:rsidR="00BE5523" w:rsidRPr="00BE5523" w:rsidRDefault="00BE5523" w:rsidP="00BE5523">
      <w:r w:rsidRPr="00BE5523">
        <w:t xml:space="preserve">By proactively addressing these challenges, we aim to provide a </w:t>
      </w:r>
      <w:r w:rsidRPr="00BE5523">
        <w:rPr>
          <w:b/>
          <w:bCs/>
        </w:rPr>
        <w:t>smooth, trustworthy, and valuable experience</w:t>
      </w:r>
      <w:r w:rsidRPr="00BE5523">
        <w:t xml:space="preserve">. Flexibility and listening to users will be key – as a startup, we can quickly modify things that aren’t working. Ultimately, our success will come from users </w:t>
      </w:r>
      <w:r w:rsidRPr="00BE5523">
        <w:lastRenderedPageBreak/>
        <w:t>genuinely finding our platform helpful and telling others, so user-centric problem-solving is at the heart of our approach.</w:t>
      </w:r>
    </w:p>
    <w:p w14:paraId="11F7F912" w14:textId="77777777" w:rsidR="00BE5523" w:rsidRPr="00BE5523" w:rsidRDefault="00BE5523" w:rsidP="00BE5523">
      <w:r w:rsidRPr="00BE5523">
        <w:pict w14:anchorId="7D49D341">
          <v:rect id="_x0000_i1031" style="width:0;height:1.5pt" o:hralign="center" o:hrstd="t" o:hr="t" fillcolor="#a0a0a0" stroked="f"/>
        </w:pict>
      </w:r>
    </w:p>
    <w:p w14:paraId="711AEBCC" w14:textId="77777777" w:rsidR="00BE5523" w:rsidRPr="00BE5523" w:rsidRDefault="00BE5523" w:rsidP="00BE5523">
      <w:r w:rsidRPr="00BE5523">
        <w:rPr>
          <w:b/>
          <w:bCs/>
        </w:rPr>
        <w:t>Conclusion:</w:t>
      </w:r>
    </w:p>
    <w:p w14:paraId="30D4DD28" w14:textId="77777777" w:rsidR="00BE5523" w:rsidRPr="00BE5523" w:rsidRDefault="00BE5523" w:rsidP="00BE5523">
      <w:r w:rsidRPr="00BE5523">
        <w:t>With a solid grasp of the Indian dating culture and a fusion of psychology and technology, this business plan lays out a path for creating a unique compatibility profiling platform. By focusing on comprehensive personality assessment, cultural sensitivity, and an engaging user experience, we fill a void in the market – helping individuals understand themselves and their compatibility with potential partners in a way that’s fun, insightful, and shareable. The Indian market trends favor deeper connections and our product is timed right to leverage that (</w:t>
      </w:r>
      <w:hyperlink r:id="rId53" w:anchor=":~:text=QuackQuack%E2%80%99s%20Founder%20and%20CEO%2C%20Ravi,in%20a%20match%2C%E2%80%9D%20Mittal%20said" w:history="1">
        <w:r w:rsidRPr="00BE5523">
          <w:rPr>
            <w:rStyle w:val="Hyperlink"/>
          </w:rPr>
          <w:t>QuackQuack Survey: Indian Online Daters Embrace Slower Matchmaking - Global Dating Insights</w:t>
        </w:r>
      </w:hyperlink>
      <w:r w:rsidRPr="00BE5523">
        <w:t>) (</w:t>
      </w:r>
      <w:hyperlink r:id="rId54" w:anchor=":~:text=Across%20different%20regions%2C%20priorities%20vary,a%20meaningful%20connection%20before%20committing" w:history="1">
        <w:r w:rsidRPr="00BE5523">
          <w:rPr>
            <w:rStyle w:val="Hyperlink"/>
          </w:rPr>
          <w:t>QuackQuack Survey: Indian Online Daters Embrace Slower Matchmaking - Global Dating Insights</w:t>
        </w:r>
      </w:hyperlink>
      <w:r w:rsidRPr="00BE5523">
        <w:t>)-L91</w:t>
      </w:r>
      <w:r w:rsidRPr="00BE5523">
        <w:rPr>
          <w:rFonts w:ascii="MS Gothic" w:eastAsia="MS Gothic" w:hAnsi="MS Gothic" w:cs="MS Gothic" w:hint="eastAsia"/>
        </w:rPr>
        <w:t>】</w:t>
      </w:r>
      <w:r w:rsidRPr="00BE5523">
        <w:t>.</w:t>
      </w:r>
    </w:p>
    <w:p w14:paraId="71351EAC" w14:textId="77777777" w:rsidR="00BE5523" w:rsidRPr="00BE5523" w:rsidRDefault="00BE5523" w:rsidP="00BE5523">
      <w:r w:rsidRPr="00BE5523">
        <w:t xml:space="preserve">Financially, the high-margin digital product and viral growth strategy provide a realistic shot at reaching </w:t>
      </w:r>
      <w:r w:rsidRPr="00BE5523">
        <w:rPr>
          <w:b/>
          <w:bCs/>
        </w:rPr>
        <w:t>₹3 crore net profit by end of 2025</w:t>
      </w:r>
      <w:r w:rsidRPr="00BE5523">
        <w:t>, as shown in our projections. More importantly, by achieving significant user adoption, we create a valuable brand and data asset in the online dating ecosystem. The plan anticipates challenges and addresses them, from user skepticism to cultural nuances, demonstrating a careful, research-backed approach to execution.</w:t>
      </w:r>
    </w:p>
    <w:p w14:paraId="1DE68FD7" w14:textId="77777777" w:rsidR="00BE5523" w:rsidRPr="00BE5523" w:rsidRDefault="00BE5523" w:rsidP="00BE5523">
      <w:r w:rsidRPr="00BE5523">
        <w:t xml:space="preserve">In summary, this venture stands to not only be profitable but also impact society positively – guiding young Indians (and others) towards more compatible and fulfilling relationships. By 2025, we envision our platform to be the go-to </w:t>
      </w:r>
      <w:r w:rsidRPr="00BE5523">
        <w:rPr>
          <w:b/>
          <w:bCs/>
        </w:rPr>
        <w:t>“compatibility compass”</w:t>
      </w:r>
      <w:r w:rsidRPr="00BE5523">
        <w:t xml:space="preserve"> for singles in India, often mentioned in the same breath as matrimonial sites or dating apps, but occupying a distinct niche focused on self-discovery and meaningful matchmaking. The combination of a playful tone and serious insights will make sure users both enjoy and benefit from the experience, driving both virality and customer satisfaction. With the right team and strategic focus as outlined, we are set to turn this vision into reality.</w:t>
      </w:r>
    </w:p>
    <w:p w14:paraId="3128FF8D" w14:textId="77777777" w:rsidR="00BE5523" w:rsidRPr="00BE5523" w:rsidRDefault="00BE5523" w:rsidP="00BE5523">
      <w:r w:rsidRPr="00BE5523">
        <w:rPr>
          <w:b/>
          <w:bCs/>
        </w:rPr>
        <w:t>Sources:</w:t>
      </w:r>
    </w:p>
    <w:p w14:paraId="0CE092E7" w14:textId="77777777" w:rsidR="00BE5523" w:rsidRPr="00BE5523" w:rsidRDefault="00BE5523" w:rsidP="00BE5523">
      <w:pPr>
        <w:numPr>
          <w:ilvl w:val="0"/>
          <w:numId w:val="35"/>
        </w:numPr>
      </w:pPr>
      <w:r w:rsidRPr="00BE5523">
        <w:t>Indian online dating industry context and Tier-2/3 ins (</w:t>
      </w:r>
      <w:hyperlink r:id="rId55" w:anchor=":~:text=million%20in%20size,per%20annum" w:history="1">
        <w:r w:rsidRPr="00BE5523">
          <w:rPr>
            <w:rStyle w:val="Hyperlink"/>
          </w:rPr>
          <w:t>Bharat and the Future of the Dating Industry - Global Dating Insights</w:t>
        </w:r>
      </w:hyperlink>
      <w:r w:rsidRPr="00BE5523">
        <w:t>) (</w:t>
      </w:r>
      <w:hyperlink r:id="rId56" w:anchor=":~:text=Across%20different%20regions%2C%20priorities%20vary,a%20meaningful%20connection%20before%20committing" w:history="1">
        <w:r w:rsidRPr="00BE5523">
          <w:rPr>
            <w:rStyle w:val="Hyperlink"/>
          </w:rPr>
          <w:t>QuackQuack Survey: Indian Online Daters Embrace Slower Matchmaking - Global Dating Insights</w:t>
        </w:r>
      </w:hyperlink>
      <w:r w:rsidRPr="00BE5523">
        <w:t>) (</w:t>
      </w:r>
      <w:hyperlink r:id="rId57" w:anchor=":~:text=marriages%20,especially%20the%20small%20town%20women" w:history="1">
        <w:r w:rsidRPr="00BE5523">
          <w:rPr>
            <w:rStyle w:val="Hyperlink"/>
          </w:rPr>
          <w:t>Bharat and the Future of the Dating Industry - Global Dating Insights</w:t>
        </w:r>
      </w:hyperlink>
      <w:r w:rsidRPr="00BE5523">
        <w:t>)L161</w:t>
      </w:r>
      <w:r w:rsidRPr="00BE5523">
        <w:rPr>
          <w:rFonts w:ascii="MS Gothic" w:eastAsia="MS Gothic" w:hAnsi="MS Gothic" w:cs="MS Gothic" w:hint="eastAsia"/>
        </w:rPr>
        <w:t>】</w:t>
      </w:r>
    </w:p>
    <w:p w14:paraId="1E7050C2" w14:textId="77777777" w:rsidR="00BE5523" w:rsidRPr="00BE5523" w:rsidRDefault="00BE5523" w:rsidP="00BE5523">
      <w:pPr>
        <w:numPr>
          <w:ilvl w:val="0"/>
          <w:numId w:val="35"/>
        </w:numPr>
      </w:pPr>
      <w:r w:rsidRPr="00BE5523">
        <w:t>Trend shift towards intentional dating and compatibility (</w:t>
      </w:r>
      <w:hyperlink r:id="rId58" w:anchor=":~:text=impulsive%20matching%20and%20instead%20opting,reasons%20for%20this%20cautious%20approach" w:history="1">
        <w:r w:rsidRPr="00BE5523">
          <w:rPr>
            <w:rStyle w:val="Hyperlink"/>
          </w:rPr>
          <w:t>QuackQuack Survey: Indian Online Daters Embrace Slower Matchmaking - Global Dating Insights</w:t>
        </w:r>
      </w:hyperlink>
      <w:r w:rsidRPr="00BE5523">
        <w:t>) (</w:t>
      </w:r>
      <w:hyperlink r:id="rId59" w:anchor=":~:text=No%20More%20Casual%20Dating" w:history="1">
        <w:r w:rsidRPr="00BE5523">
          <w:rPr>
            <w:rStyle w:val="Hyperlink"/>
          </w:rPr>
          <w:t>How Indians Will Date in 2024 - Rediff.com Get Ahead</w:t>
        </w:r>
      </w:hyperlink>
      <w:r w:rsidRPr="00BE5523">
        <w:t>)-L53</w:t>
      </w:r>
      <w:r w:rsidRPr="00BE5523">
        <w:rPr>
          <w:rFonts w:ascii="MS Gothic" w:eastAsia="MS Gothic" w:hAnsi="MS Gothic" w:cs="MS Gothic" w:hint="eastAsia"/>
        </w:rPr>
        <w:t>】</w:t>
      </w:r>
    </w:p>
    <w:p w14:paraId="55D6D5BA" w14:textId="77777777" w:rsidR="00BE5523" w:rsidRPr="00BE5523" w:rsidRDefault="00BE5523" w:rsidP="00BE5523">
      <w:pPr>
        <w:numPr>
          <w:ilvl w:val="0"/>
          <w:numId w:val="35"/>
        </w:numPr>
      </w:pPr>
      <w:r w:rsidRPr="00BE5523">
        <w:lastRenderedPageBreak/>
        <w:t>User base statistics and payment behavior in (</w:t>
      </w:r>
      <w:hyperlink r:id="rId60" w:anchor=":~:text=,journey%20and%20find%20genuine%20partners" w:history="1">
        <w:r w:rsidRPr="00BE5523">
          <w:rPr>
            <w:rStyle w:val="Hyperlink"/>
          </w:rPr>
          <w:t>QuackQuack survey: 26% in tier 1 and 2 cities find dating provides ...</w:t>
        </w:r>
      </w:hyperlink>
      <w:r w:rsidRPr="00BE5523">
        <w:t>) (</w:t>
      </w:r>
      <w:hyperlink r:id="rId61" w:anchor=":~:text=Also%20the%20English%20dating%20apps,and%20are%20struggling%20for%20profitability" w:history="1">
        <w:r w:rsidRPr="00BE5523">
          <w:rPr>
            <w:rStyle w:val="Hyperlink"/>
          </w:rPr>
          <w:t>Bharat and the Future of the Dating Industry - Global Dating Insights</w:t>
        </w:r>
      </w:hyperlink>
      <w:r w:rsidRPr="00BE5523">
        <w:t>) (</w:t>
      </w:r>
      <w:hyperlink r:id="rId62" w:anchor=":~:text=,paying%20users%20on%20flutrr" w:history="1">
        <w:r w:rsidRPr="00BE5523">
          <w:rPr>
            <w:rStyle w:val="Hyperlink"/>
          </w:rPr>
          <w:t>Bharat and the Future of the Dating Industry - Global Dating Insights</w:t>
        </w:r>
      </w:hyperlink>
      <w:r w:rsidRPr="00BE5523">
        <w:t>)L137</w:t>
      </w:r>
      <w:r w:rsidRPr="00BE5523">
        <w:rPr>
          <w:rFonts w:ascii="MS Gothic" w:eastAsia="MS Gothic" w:hAnsi="MS Gothic" w:cs="MS Gothic" w:hint="eastAsia"/>
        </w:rPr>
        <w:t>】</w:t>
      </w:r>
    </w:p>
    <w:p w14:paraId="2DD223B4" w14:textId="77777777" w:rsidR="00BE5523" w:rsidRPr="00BE5523" w:rsidRDefault="00BE5523" w:rsidP="00BE5523">
      <w:pPr>
        <w:numPr>
          <w:ilvl w:val="0"/>
          <w:numId w:val="35"/>
        </w:numPr>
      </w:pPr>
      <w:r w:rsidRPr="00BE5523">
        <w:t>Psychological frameworks and sample questions refer (</w:t>
      </w:r>
      <w:hyperlink r:id="rId63" w:anchor=":~:text=%2A%20,Indicator" w:history="1">
        <w:r w:rsidRPr="00BE5523">
          <w:rPr>
            <w:rStyle w:val="Hyperlink"/>
          </w:rPr>
          <w:t>Personality Survey: Top 25 Questions, Types, Steps &amp; Tips</w:t>
        </w:r>
      </w:hyperlink>
      <w:r w:rsidRPr="00BE5523">
        <w:t>) (</w:t>
      </w:r>
      <w:hyperlink r:id="rId64" w:anchor=":~:text=%2A%20,Traits" w:history="1">
        <w:r w:rsidRPr="00BE5523">
          <w:rPr>
            <w:rStyle w:val="Hyperlink"/>
          </w:rPr>
          <w:t>Personality Survey: Top 25 Questions, Types, Steps &amp; Tips</w:t>
        </w:r>
      </w:hyperlink>
      <w:r w:rsidRPr="00BE5523">
        <w:t>) (</w:t>
      </w:r>
      <w:hyperlink r:id="rId65" w:anchor=":~:text=Strongly%20Agree" w:history="1">
        <w:r w:rsidRPr="00BE5523">
          <w:rPr>
            <w:rStyle w:val="Hyperlink"/>
          </w:rPr>
          <w:t>How Ethical Are You? | Psychology Today</w:t>
        </w:r>
      </w:hyperlink>
      <w:r w:rsidRPr="00BE5523">
        <w:t>) (</w:t>
      </w:r>
      <w:hyperlink r:id="rId66" w:anchor=":~:text=Attachment%20Styles%20and%20How%20They,an%20infant%20with%20your" w:history="1">
        <w:r w:rsidRPr="00BE5523">
          <w:rPr>
            <w:rStyle w:val="Hyperlink"/>
          </w:rPr>
          <w:t>Attachment Styles and How They Affect Adult Relationships</w:t>
        </w:r>
      </w:hyperlink>
      <w:r w:rsidRPr="00BE5523">
        <w:t>)-L28</w:t>
      </w:r>
      <w:r w:rsidRPr="00BE5523">
        <w:rPr>
          <w:rFonts w:ascii="MS Gothic" w:eastAsia="MS Gothic" w:hAnsi="MS Gothic" w:cs="MS Gothic" w:hint="eastAsia"/>
        </w:rPr>
        <w:t>】</w:t>
      </w:r>
    </w:p>
    <w:p w14:paraId="71B06FC7" w14:textId="77777777" w:rsidR="00BE5523" w:rsidRPr="00BE5523" w:rsidRDefault="00BE5523" w:rsidP="00BE5523">
      <w:pPr>
        <w:numPr>
          <w:ilvl w:val="0"/>
          <w:numId w:val="35"/>
        </w:numPr>
      </w:pPr>
      <w:r w:rsidRPr="00BE5523">
        <w:t>Marketing virality dr (</w:t>
      </w:r>
      <w:hyperlink r:id="rId67" w:anchor=":~:text=Shareable%3F%20www,awe%2C%20happiness%2C%20anger%2C%20or%20surprise" w:history="1">
        <w:r w:rsidRPr="00BE5523">
          <w:rPr>
            <w:rStyle w:val="Hyperlink"/>
          </w:rPr>
          <w:t>The Psychology of Viral Content: What Makes Content Shareable?</w:t>
        </w:r>
      </w:hyperlink>
      <w:r w:rsidRPr="00BE5523">
        <w:t>)-L28</w:t>
      </w:r>
      <w:r w:rsidRPr="00BE5523">
        <w:rPr>
          <w:rFonts w:ascii="MS Gothic" w:eastAsia="MS Gothic" w:hAnsi="MS Gothic" w:cs="MS Gothic" w:hint="eastAsia"/>
        </w:rPr>
        <w:t>】</w:t>
      </w:r>
    </w:p>
    <w:p w14:paraId="44CE8486" w14:textId="77777777" w:rsidR="00955B14" w:rsidRDefault="00955B14"/>
    <w:sectPr w:rsidR="00955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613C"/>
    <w:multiLevelType w:val="multilevel"/>
    <w:tmpl w:val="1EBA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A1116"/>
    <w:multiLevelType w:val="multilevel"/>
    <w:tmpl w:val="66A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4172"/>
    <w:multiLevelType w:val="multilevel"/>
    <w:tmpl w:val="056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05AAA"/>
    <w:multiLevelType w:val="multilevel"/>
    <w:tmpl w:val="D02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67E69"/>
    <w:multiLevelType w:val="multilevel"/>
    <w:tmpl w:val="89D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81DE2"/>
    <w:multiLevelType w:val="multilevel"/>
    <w:tmpl w:val="3EA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85B39"/>
    <w:multiLevelType w:val="multilevel"/>
    <w:tmpl w:val="D2A4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E5B09"/>
    <w:multiLevelType w:val="multilevel"/>
    <w:tmpl w:val="77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834A4"/>
    <w:multiLevelType w:val="multilevel"/>
    <w:tmpl w:val="763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E6DD5"/>
    <w:multiLevelType w:val="multilevel"/>
    <w:tmpl w:val="BE36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63805"/>
    <w:multiLevelType w:val="multilevel"/>
    <w:tmpl w:val="C37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64EBF"/>
    <w:multiLevelType w:val="multilevel"/>
    <w:tmpl w:val="60C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E0521"/>
    <w:multiLevelType w:val="multilevel"/>
    <w:tmpl w:val="C1D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24380"/>
    <w:multiLevelType w:val="multilevel"/>
    <w:tmpl w:val="A56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21F96"/>
    <w:multiLevelType w:val="multilevel"/>
    <w:tmpl w:val="DEE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46E20"/>
    <w:multiLevelType w:val="multilevel"/>
    <w:tmpl w:val="376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C0E1D"/>
    <w:multiLevelType w:val="multilevel"/>
    <w:tmpl w:val="380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72D0B"/>
    <w:multiLevelType w:val="multilevel"/>
    <w:tmpl w:val="70365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110CF"/>
    <w:multiLevelType w:val="multilevel"/>
    <w:tmpl w:val="2C7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51EDA"/>
    <w:multiLevelType w:val="multilevel"/>
    <w:tmpl w:val="95DCB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45298"/>
    <w:multiLevelType w:val="multilevel"/>
    <w:tmpl w:val="9EA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4726D"/>
    <w:multiLevelType w:val="multilevel"/>
    <w:tmpl w:val="FF8C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E53E4"/>
    <w:multiLevelType w:val="multilevel"/>
    <w:tmpl w:val="364A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367D0"/>
    <w:multiLevelType w:val="multilevel"/>
    <w:tmpl w:val="B72CA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21018"/>
    <w:multiLevelType w:val="multilevel"/>
    <w:tmpl w:val="5176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F0788"/>
    <w:multiLevelType w:val="multilevel"/>
    <w:tmpl w:val="483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902B2"/>
    <w:multiLevelType w:val="multilevel"/>
    <w:tmpl w:val="3ADE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F35E6"/>
    <w:multiLevelType w:val="multilevel"/>
    <w:tmpl w:val="D652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143C7"/>
    <w:multiLevelType w:val="multilevel"/>
    <w:tmpl w:val="E89E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6471C"/>
    <w:multiLevelType w:val="multilevel"/>
    <w:tmpl w:val="7A687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515B6"/>
    <w:multiLevelType w:val="multilevel"/>
    <w:tmpl w:val="4C0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BC22FC"/>
    <w:multiLevelType w:val="multilevel"/>
    <w:tmpl w:val="86B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623EB"/>
    <w:multiLevelType w:val="multilevel"/>
    <w:tmpl w:val="3D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A2E9F"/>
    <w:multiLevelType w:val="multilevel"/>
    <w:tmpl w:val="9248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C03810"/>
    <w:multiLevelType w:val="multilevel"/>
    <w:tmpl w:val="1C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065222">
    <w:abstractNumId w:val="24"/>
  </w:num>
  <w:num w:numId="2" w16cid:durableId="568349693">
    <w:abstractNumId w:val="1"/>
  </w:num>
  <w:num w:numId="3" w16cid:durableId="170340645">
    <w:abstractNumId w:val="20"/>
  </w:num>
  <w:num w:numId="4" w16cid:durableId="785003369">
    <w:abstractNumId w:val="2"/>
  </w:num>
  <w:num w:numId="5" w16cid:durableId="1220703823">
    <w:abstractNumId w:val="32"/>
  </w:num>
  <w:num w:numId="6" w16cid:durableId="360134619">
    <w:abstractNumId w:val="4"/>
  </w:num>
  <w:num w:numId="7" w16cid:durableId="977295126">
    <w:abstractNumId w:val="8"/>
  </w:num>
  <w:num w:numId="8" w16cid:durableId="269555202">
    <w:abstractNumId w:val="10"/>
  </w:num>
  <w:num w:numId="9" w16cid:durableId="1406223586">
    <w:abstractNumId w:val="30"/>
  </w:num>
  <w:num w:numId="10" w16cid:durableId="1026642274">
    <w:abstractNumId w:val="26"/>
  </w:num>
  <w:num w:numId="11" w16cid:durableId="1739403428">
    <w:abstractNumId w:val="28"/>
  </w:num>
  <w:num w:numId="12" w16cid:durableId="680085912">
    <w:abstractNumId w:val="17"/>
  </w:num>
  <w:num w:numId="13" w16cid:durableId="1470828491">
    <w:abstractNumId w:val="5"/>
  </w:num>
  <w:num w:numId="14" w16cid:durableId="931353624">
    <w:abstractNumId w:val="0"/>
  </w:num>
  <w:num w:numId="15" w16cid:durableId="1002585637">
    <w:abstractNumId w:val="29"/>
  </w:num>
  <w:num w:numId="16" w16cid:durableId="742219667">
    <w:abstractNumId w:val="18"/>
  </w:num>
  <w:num w:numId="17" w16cid:durableId="1429961212">
    <w:abstractNumId w:val="19"/>
  </w:num>
  <w:num w:numId="18" w16cid:durableId="1351686480">
    <w:abstractNumId w:val="3"/>
  </w:num>
  <w:num w:numId="19" w16cid:durableId="385952586">
    <w:abstractNumId w:val="21"/>
  </w:num>
  <w:num w:numId="20" w16cid:durableId="356928467">
    <w:abstractNumId w:val="33"/>
  </w:num>
  <w:num w:numId="21" w16cid:durableId="1278223564">
    <w:abstractNumId w:val="11"/>
  </w:num>
  <w:num w:numId="22" w16cid:durableId="1717966655">
    <w:abstractNumId w:val="23"/>
  </w:num>
  <w:num w:numId="23" w16cid:durableId="1375542245">
    <w:abstractNumId w:val="31"/>
  </w:num>
  <w:num w:numId="24" w16cid:durableId="1438721360">
    <w:abstractNumId w:val="25"/>
  </w:num>
  <w:num w:numId="25" w16cid:durableId="555238623">
    <w:abstractNumId w:val="15"/>
  </w:num>
  <w:num w:numId="26" w16cid:durableId="1963488901">
    <w:abstractNumId w:val="27"/>
  </w:num>
  <w:num w:numId="27" w16cid:durableId="1946110313">
    <w:abstractNumId w:val="9"/>
  </w:num>
  <w:num w:numId="28" w16cid:durableId="851796969">
    <w:abstractNumId w:val="7"/>
  </w:num>
  <w:num w:numId="29" w16cid:durableId="1378164540">
    <w:abstractNumId w:val="12"/>
  </w:num>
  <w:num w:numId="30" w16cid:durableId="939069868">
    <w:abstractNumId w:val="34"/>
  </w:num>
  <w:num w:numId="31" w16cid:durableId="799153234">
    <w:abstractNumId w:val="6"/>
  </w:num>
  <w:num w:numId="32" w16cid:durableId="2073040782">
    <w:abstractNumId w:val="14"/>
  </w:num>
  <w:num w:numId="33" w16cid:durableId="407650012">
    <w:abstractNumId w:val="22"/>
  </w:num>
  <w:num w:numId="34" w16cid:durableId="1167556157">
    <w:abstractNumId w:val="16"/>
  </w:num>
  <w:num w:numId="35" w16cid:durableId="660349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14"/>
    <w:rsid w:val="00313D23"/>
    <w:rsid w:val="00955B14"/>
    <w:rsid w:val="00BE5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3AA7"/>
  <w15:chartTrackingRefBased/>
  <w15:docId w15:val="{A6615922-F0C2-440C-A3DB-12B1B4F4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B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5B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5B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B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B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5B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5B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B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B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B14"/>
    <w:rPr>
      <w:rFonts w:eastAsiaTheme="majorEastAsia" w:cstheme="majorBidi"/>
      <w:color w:val="272727" w:themeColor="text1" w:themeTint="D8"/>
    </w:rPr>
  </w:style>
  <w:style w:type="paragraph" w:styleId="Title">
    <w:name w:val="Title"/>
    <w:basedOn w:val="Normal"/>
    <w:next w:val="Normal"/>
    <w:link w:val="TitleChar"/>
    <w:uiPriority w:val="10"/>
    <w:qFormat/>
    <w:rsid w:val="00955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B14"/>
    <w:pPr>
      <w:spacing w:before="160"/>
      <w:jc w:val="center"/>
    </w:pPr>
    <w:rPr>
      <w:i/>
      <w:iCs/>
      <w:color w:val="404040" w:themeColor="text1" w:themeTint="BF"/>
    </w:rPr>
  </w:style>
  <w:style w:type="character" w:customStyle="1" w:styleId="QuoteChar">
    <w:name w:val="Quote Char"/>
    <w:basedOn w:val="DefaultParagraphFont"/>
    <w:link w:val="Quote"/>
    <w:uiPriority w:val="29"/>
    <w:rsid w:val="00955B14"/>
    <w:rPr>
      <w:i/>
      <w:iCs/>
      <w:color w:val="404040" w:themeColor="text1" w:themeTint="BF"/>
    </w:rPr>
  </w:style>
  <w:style w:type="paragraph" w:styleId="ListParagraph">
    <w:name w:val="List Paragraph"/>
    <w:basedOn w:val="Normal"/>
    <w:uiPriority w:val="34"/>
    <w:qFormat/>
    <w:rsid w:val="00955B14"/>
    <w:pPr>
      <w:ind w:left="720"/>
      <w:contextualSpacing/>
    </w:pPr>
  </w:style>
  <w:style w:type="character" w:styleId="IntenseEmphasis">
    <w:name w:val="Intense Emphasis"/>
    <w:basedOn w:val="DefaultParagraphFont"/>
    <w:uiPriority w:val="21"/>
    <w:qFormat/>
    <w:rsid w:val="00955B14"/>
    <w:rPr>
      <w:i/>
      <w:iCs/>
      <w:color w:val="2F5496" w:themeColor="accent1" w:themeShade="BF"/>
    </w:rPr>
  </w:style>
  <w:style w:type="paragraph" w:styleId="IntenseQuote">
    <w:name w:val="Intense Quote"/>
    <w:basedOn w:val="Normal"/>
    <w:next w:val="Normal"/>
    <w:link w:val="IntenseQuoteChar"/>
    <w:uiPriority w:val="30"/>
    <w:qFormat/>
    <w:rsid w:val="00955B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B14"/>
    <w:rPr>
      <w:i/>
      <w:iCs/>
      <w:color w:val="2F5496" w:themeColor="accent1" w:themeShade="BF"/>
    </w:rPr>
  </w:style>
  <w:style w:type="character" w:styleId="IntenseReference">
    <w:name w:val="Intense Reference"/>
    <w:basedOn w:val="DefaultParagraphFont"/>
    <w:uiPriority w:val="32"/>
    <w:qFormat/>
    <w:rsid w:val="00955B14"/>
    <w:rPr>
      <w:b/>
      <w:bCs/>
      <w:smallCaps/>
      <w:color w:val="2F5496" w:themeColor="accent1" w:themeShade="BF"/>
      <w:spacing w:val="5"/>
    </w:rPr>
  </w:style>
  <w:style w:type="paragraph" w:customStyle="1" w:styleId="msonormal0">
    <w:name w:val="msonormal"/>
    <w:basedOn w:val="Normal"/>
    <w:rsid w:val="00BE552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BE552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E5523"/>
    <w:rPr>
      <w:b/>
      <w:bCs/>
    </w:rPr>
  </w:style>
  <w:style w:type="character" w:styleId="Hyperlink">
    <w:name w:val="Hyperlink"/>
    <w:basedOn w:val="DefaultParagraphFont"/>
    <w:uiPriority w:val="99"/>
    <w:unhideWhenUsed/>
    <w:rsid w:val="00BE5523"/>
    <w:rPr>
      <w:color w:val="0000FF"/>
      <w:u w:val="single"/>
    </w:rPr>
  </w:style>
  <w:style w:type="character" w:styleId="FollowedHyperlink">
    <w:name w:val="FollowedHyperlink"/>
    <w:basedOn w:val="DefaultParagraphFont"/>
    <w:uiPriority w:val="99"/>
    <w:semiHidden/>
    <w:unhideWhenUsed/>
    <w:rsid w:val="00BE5523"/>
    <w:rPr>
      <w:color w:val="800080"/>
      <w:u w:val="single"/>
    </w:rPr>
  </w:style>
  <w:style w:type="character" w:styleId="Emphasis">
    <w:name w:val="Emphasis"/>
    <w:basedOn w:val="DefaultParagraphFont"/>
    <w:uiPriority w:val="20"/>
    <w:qFormat/>
    <w:rsid w:val="00BE5523"/>
    <w:rPr>
      <w:i/>
      <w:iCs/>
    </w:rPr>
  </w:style>
  <w:style w:type="character" w:styleId="UnresolvedMention">
    <w:name w:val="Unresolved Mention"/>
    <w:basedOn w:val="DefaultParagraphFont"/>
    <w:uiPriority w:val="99"/>
    <w:semiHidden/>
    <w:unhideWhenUsed/>
    <w:rsid w:val="00BE5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6150">
      <w:bodyDiv w:val="1"/>
      <w:marLeft w:val="0"/>
      <w:marRight w:val="0"/>
      <w:marTop w:val="0"/>
      <w:marBottom w:val="0"/>
      <w:divBdr>
        <w:top w:val="none" w:sz="0" w:space="0" w:color="auto"/>
        <w:left w:val="none" w:sz="0" w:space="0" w:color="auto"/>
        <w:bottom w:val="none" w:sz="0" w:space="0" w:color="auto"/>
        <w:right w:val="none" w:sz="0" w:space="0" w:color="auto"/>
      </w:divBdr>
    </w:div>
    <w:div w:id="158487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datinginsights.com/news/bharat-and-the-future-of-the-dating-industry/" TargetMode="External"/><Relationship Id="rId21" Type="http://schemas.openxmlformats.org/officeDocument/2006/relationships/hyperlink" Target="https://www.rediff.com/getahead/report/how-indians-will-date-in-2024/20231206.htm" TargetMode="External"/><Relationship Id="rId42" Type="http://schemas.openxmlformats.org/officeDocument/2006/relationships/hyperlink" Target="https://www.psychologytoday.com/us/tests/personality/values-profile" TargetMode="External"/><Relationship Id="rId47" Type="http://schemas.openxmlformats.org/officeDocument/2006/relationships/hyperlink" Target="https://www.globaldatinginsights.com/news/bharat-and-the-future-of-the-dating-industry/" TargetMode="External"/><Relationship Id="rId63" Type="http://schemas.openxmlformats.org/officeDocument/2006/relationships/hyperlink" Target="https://www.questionpro.com/blog/personality-survey/" TargetMode="External"/><Relationship Id="rId68" Type="http://schemas.openxmlformats.org/officeDocument/2006/relationships/fontTable" Target="fontTable.xml"/><Relationship Id="rId7" Type="http://schemas.openxmlformats.org/officeDocument/2006/relationships/hyperlink" Target="https://www.globaldatinginsights.com/news/bharat-and-the-future-of-the-dating-industry/" TargetMode="External"/><Relationship Id="rId2" Type="http://schemas.openxmlformats.org/officeDocument/2006/relationships/styles" Target="styles.xml"/><Relationship Id="rId16" Type="http://schemas.openxmlformats.org/officeDocument/2006/relationships/hyperlink" Target="https://www.globaldatinginsights.com/featured/quackquack-survey-indian-online-daters-embrace-slower-matchmaking/" TargetMode="External"/><Relationship Id="rId29" Type="http://schemas.openxmlformats.org/officeDocument/2006/relationships/hyperlink" Target="https://www.questionpro.com/blog/personality-survey/" TargetMode="External"/><Relationship Id="rId11" Type="http://schemas.openxmlformats.org/officeDocument/2006/relationships/hyperlink" Target="https://www.globaldatinginsights.com/news/bharat-and-the-future-of-the-dating-industry/" TargetMode="External"/><Relationship Id="rId24" Type="http://schemas.openxmlformats.org/officeDocument/2006/relationships/hyperlink" Target="https://www.rediff.com/getahead/report/how-indians-will-date-in-2024/20231206.htm" TargetMode="External"/><Relationship Id="rId32" Type="http://schemas.openxmlformats.org/officeDocument/2006/relationships/hyperlink" Target="https://www.attachmentproject.com/blog/four-attachment-styles/" TargetMode="External"/><Relationship Id="rId37" Type="http://schemas.openxmlformats.org/officeDocument/2006/relationships/hyperlink" Target="https://www.psychologytoday.com/us/tests/personality/values-profile" TargetMode="External"/><Relationship Id="rId40" Type="http://schemas.openxmlformats.org/officeDocument/2006/relationships/hyperlink" Target="https://www.psychologytoday.com/us/tests/personality/values-profile" TargetMode="External"/><Relationship Id="rId45" Type="http://schemas.openxmlformats.org/officeDocument/2006/relationships/hyperlink" Target="https://www.globaldatinginsights.com/featured/quackquack-survey-indian-online-daters-embrace-slower-matchmaking/" TargetMode="External"/><Relationship Id="rId53" Type="http://schemas.openxmlformats.org/officeDocument/2006/relationships/hyperlink" Target="https://www.globaldatinginsights.com/featured/quackquack-survey-indian-online-daters-embrace-slower-matchmaking/" TargetMode="External"/><Relationship Id="rId58" Type="http://schemas.openxmlformats.org/officeDocument/2006/relationships/hyperlink" Target="https://www.globaldatinginsights.com/featured/quackquack-survey-indian-online-daters-embrace-slower-matchmaking/" TargetMode="External"/><Relationship Id="rId66" Type="http://schemas.openxmlformats.org/officeDocument/2006/relationships/hyperlink" Target="https://www.helpguide.org/relationships/social-connection/attachment-and-adult-relationships" TargetMode="External"/><Relationship Id="rId5" Type="http://schemas.openxmlformats.org/officeDocument/2006/relationships/hyperlink" Target="https://www.globaldatinginsights.com/news/bharat-and-the-future-of-the-dating-industry/" TargetMode="External"/><Relationship Id="rId61" Type="http://schemas.openxmlformats.org/officeDocument/2006/relationships/hyperlink" Target="https://www.globaldatinginsights.com/news/bharat-and-the-future-of-the-dating-industry/" TargetMode="External"/><Relationship Id="rId19" Type="http://schemas.openxmlformats.org/officeDocument/2006/relationships/hyperlink" Target="https://www.rediff.com/getahead/report/how-indians-will-date-in-2024/20231206.htm" TargetMode="External"/><Relationship Id="rId14" Type="http://schemas.openxmlformats.org/officeDocument/2006/relationships/hyperlink" Target="https://www.globaldatinginsights.com/news/bharat-and-the-future-of-the-dating-industry/" TargetMode="External"/><Relationship Id="rId22" Type="http://schemas.openxmlformats.org/officeDocument/2006/relationships/hyperlink" Target="https://www.globaldatinginsights.com/featured/quackquack-survey-indian-online-daters-embrace-slower-matchmaking/" TargetMode="External"/><Relationship Id="rId27" Type="http://schemas.openxmlformats.org/officeDocument/2006/relationships/hyperlink" Target="https://www.smallcase.com/blog/modern-love-indias-dating-industry/" TargetMode="External"/><Relationship Id="rId30" Type="http://schemas.openxmlformats.org/officeDocument/2006/relationships/hyperlink" Target="https://www.questionpro.com/blog/personality-survey/" TargetMode="External"/><Relationship Id="rId35" Type="http://schemas.openxmlformats.org/officeDocument/2006/relationships/hyperlink" Target="https://www.psychologytoday.com/us/tests/personality/values-profile" TargetMode="External"/><Relationship Id="rId43" Type="http://schemas.openxmlformats.org/officeDocument/2006/relationships/hyperlink" Target="https://www.psychologytoday.com/us/tests/personality/values-profile" TargetMode="External"/><Relationship Id="rId48" Type="http://schemas.openxmlformats.org/officeDocument/2006/relationships/hyperlink" Target="https://www.globaldatinginsights.com/news/bharat-and-the-future-of-the-dating-industry/" TargetMode="External"/><Relationship Id="rId56" Type="http://schemas.openxmlformats.org/officeDocument/2006/relationships/hyperlink" Target="https://www.globaldatinginsights.com/featured/quackquack-survey-indian-online-daters-embrace-slower-matchmaking/" TargetMode="External"/><Relationship Id="rId64" Type="http://schemas.openxmlformats.org/officeDocument/2006/relationships/hyperlink" Target="https://www.questionpro.com/blog/personality-survey/" TargetMode="External"/><Relationship Id="rId69" Type="http://schemas.openxmlformats.org/officeDocument/2006/relationships/theme" Target="theme/theme1.xml"/><Relationship Id="rId8" Type="http://schemas.openxmlformats.org/officeDocument/2006/relationships/hyperlink" Target="https://www.rediff.com/getahead/report/how-indians-will-date-in-2024/20231206.htm" TargetMode="External"/><Relationship Id="rId51" Type="http://schemas.openxmlformats.org/officeDocument/2006/relationships/hyperlink" Target="https://www.rediff.com/getahead/report/how-indians-will-date-in-2024/20231206.htm" TargetMode="External"/><Relationship Id="rId3" Type="http://schemas.openxmlformats.org/officeDocument/2006/relationships/settings" Target="settings.xml"/><Relationship Id="rId12" Type="http://schemas.openxmlformats.org/officeDocument/2006/relationships/hyperlink" Target="https://www.globaldatinginsights.com/news/bharat-and-the-future-of-the-dating-industry/" TargetMode="External"/><Relationship Id="rId17" Type="http://schemas.openxmlformats.org/officeDocument/2006/relationships/hyperlink" Target="https://www.globaldatinginsights.com/featured/quackquack-survey-indian-online-daters-embrace-slower-matchmaking/" TargetMode="External"/><Relationship Id="rId25" Type="http://schemas.openxmlformats.org/officeDocument/2006/relationships/hyperlink" Target="https://mediabrief.com/quackquack-survey-26-in-tier-1-and-2-cities-find-dating-provides-positive-reinforcement/" TargetMode="External"/><Relationship Id="rId33" Type="http://schemas.openxmlformats.org/officeDocument/2006/relationships/hyperlink" Target="https://www.attachmentproject.com/blog/four-attachment-styles/" TargetMode="External"/><Relationship Id="rId38" Type="http://schemas.openxmlformats.org/officeDocument/2006/relationships/hyperlink" Target="https://www.psychologytoday.com/us/tests/personality/values-profile" TargetMode="External"/><Relationship Id="rId46" Type="http://schemas.openxmlformats.org/officeDocument/2006/relationships/hyperlink" Target="https://www.globaldatinginsights.com/news/bharat-and-the-future-of-the-dating-industry/" TargetMode="External"/><Relationship Id="rId59" Type="http://schemas.openxmlformats.org/officeDocument/2006/relationships/hyperlink" Target="https://www.rediff.com/getahead/report/how-indians-will-date-in-2024/20231206.htm" TargetMode="External"/><Relationship Id="rId67" Type="http://schemas.openxmlformats.org/officeDocument/2006/relationships/hyperlink" Target="https://www.linkedin.com/pulse/psychology-viral-content-what-makes-shareable-nibha-verma-bxqlc?trk=articles_directory" TargetMode="External"/><Relationship Id="rId20" Type="http://schemas.openxmlformats.org/officeDocument/2006/relationships/hyperlink" Target="https://www.rediff.com/getahead/report/how-indians-will-date-in-2024/20231206.htm" TargetMode="External"/><Relationship Id="rId41" Type="http://schemas.openxmlformats.org/officeDocument/2006/relationships/hyperlink" Target="https://www.psychologytoday.com/us/tests/personality/values-profile" TargetMode="External"/><Relationship Id="rId54" Type="http://schemas.openxmlformats.org/officeDocument/2006/relationships/hyperlink" Target="https://www.globaldatinginsights.com/featured/quackquack-survey-indian-online-daters-embrace-slower-matchmaking/" TargetMode="External"/><Relationship Id="rId62" Type="http://schemas.openxmlformats.org/officeDocument/2006/relationships/hyperlink" Target="https://www.globaldatinginsights.com/news/bharat-and-the-future-of-the-dating-industry/" TargetMode="External"/><Relationship Id="rId1" Type="http://schemas.openxmlformats.org/officeDocument/2006/relationships/numbering" Target="numbering.xml"/><Relationship Id="rId6" Type="http://schemas.openxmlformats.org/officeDocument/2006/relationships/hyperlink" Target="https://www.globaldatinginsights.com/news/bharat-and-the-future-of-the-dating-industry/" TargetMode="External"/><Relationship Id="rId15" Type="http://schemas.openxmlformats.org/officeDocument/2006/relationships/hyperlink" Target="https://www.globaldatinginsights.com/news/bharat-and-the-future-of-the-dating-industry/" TargetMode="External"/><Relationship Id="rId23" Type="http://schemas.openxmlformats.org/officeDocument/2006/relationships/hyperlink" Target="https://www.globaldatinginsights.com/featured/quackquack-survey-indian-online-daters-embrace-slower-matchmaking/" TargetMode="External"/><Relationship Id="rId28" Type="http://schemas.openxmlformats.org/officeDocument/2006/relationships/hyperlink" Target="https://www.globaldatinginsights.com/news/bharat-and-the-future-of-the-dating-industry/" TargetMode="External"/><Relationship Id="rId36" Type="http://schemas.openxmlformats.org/officeDocument/2006/relationships/hyperlink" Target="https://www.questionpro.com/blog/personality-survey/" TargetMode="External"/><Relationship Id="rId49" Type="http://schemas.openxmlformats.org/officeDocument/2006/relationships/hyperlink" Target="https://www.linkedin.com/pulse/psychology-viral-content-what-makes-shareable-nibha-verma-bxqlc?trk=articles_directory" TargetMode="External"/><Relationship Id="rId57" Type="http://schemas.openxmlformats.org/officeDocument/2006/relationships/hyperlink" Target="https://www.globaldatinginsights.com/news/bharat-and-the-future-of-the-dating-industry/" TargetMode="External"/><Relationship Id="rId10" Type="http://schemas.openxmlformats.org/officeDocument/2006/relationships/hyperlink" Target="https://www.rediff.com/getahead/report/how-indians-will-date-in-2024/20231206.htm" TargetMode="External"/><Relationship Id="rId31" Type="http://schemas.openxmlformats.org/officeDocument/2006/relationships/hyperlink" Target="https://www.helpguide.org/relationships/social-connection/attachment-and-adult-relationships" TargetMode="External"/><Relationship Id="rId44" Type="http://schemas.openxmlformats.org/officeDocument/2006/relationships/hyperlink" Target="https://www.globaldatinginsights.com/featured/quackquack-survey-indian-online-daters-embrace-slower-matchmaking/" TargetMode="External"/><Relationship Id="rId52" Type="http://schemas.openxmlformats.org/officeDocument/2006/relationships/hyperlink" Target="https://www.globaldatinginsights.com/news/bharat-and-the-future-of-the-dating-industry/" TargetMode="External"/><Relationship Id="rId60" Type="http://schemas.openxmlformats.org/officeDocument/2006/relationships/hyperlink" Target="https://mediabrief.com/quackquack-survey-26-in-tier-1-and-2-cities-find-dating-provides-positive-reinforcement/" TargetMode="External"/><Relationship Id="rId65" Type="http://schemas.openxmlformats.org/officeDocument/2006/relationships/hyperlink" Target="https://www.psychologytoday.com/us/tests/personality/values-profile" TargetMode="External"/><Relationship Id="rId4" Type="http://schemas.openxmlformats.org/officeDocument/2006/relationships/webSettings" Target="webSettings.xml"/><Relationship Id="rId9" Type="http://schemas.openxmlformats.org/officeDocument/2006/relationships/hyperlink" Target="https://www.rediff.com/getahead/report/how-indians-will-date-in-2024/20231206.htm" TargetMode="External"/><Relationship Id="rId13" Type="http://schemas.openxmlformats.org/officeDocument/2006/relationships/hyperlink" Target="https://www.globaldatinginsights.com/news/bharat-and-the-future-of-the-dating-industry/" TargetMode="External"/><Relationship Id="rId18" Type="http://schemas.openxmlformats.org/officeDocument/2006/relationships/hyperlink" Target="https://www.globaldatinginsights.com/featured/quackquack-survey-indian-online-daters-embrace-slower-matchmaking/" TargetMode="External"/><Relationship Id="rId39" Type="http://schemas.openxmlformats.org/officeDocument/2006/relationships/hyperlink" Target="https://www.psychologytoday.com/us/tests/personality/values-profile" TargetMode="External"/><Relationship Id="rId34" Type="http://schemas.openxmlformats.org/officeDocument/2006/relationships/hyperlink" Target="https://www.psychologytoday.com/us/tests/personality/values-profile" TargetMode="External"/><Relationship Id="rId50" Type="http://schemas.openxmlformats.org/officeDocument/2006/relationships/hyperlink" Target="https://www.globaldatinginsights.com/news/bharat-and-the-future-of-the-dating-industry/" TargetMode="External"/><Relationship Id="rId55" Type="http://schemas.openxmlformats.org/officeDocument/2006/relationships/hyperlink" Target="https://www.globaldatinginsights.com/news/bharat-and-the-future-of-the-dating-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17250</Words>
  <Characters>98328</Characters>
  <Application>Microsoft Office Word</Application>
  <DocSecurity>0</DocSecurity>
  <Lines>819</Lines>
  <Paragraphs>230</Paragraphs>
  <ScaleCrop>false</ScaleCrop>
  <Company/>
  <LinksUpToDate>false</LinksUpToDate>
  <CharactersWithSpaces>115348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Udasi</dc:creator>
  <cp:keywords/>
  <dc:description/>
  <cp:lastModifiedBy>Rajat Udasi</cp:lastModifiedBy>
  <cp:revision>2</cp:revision>
  <dcterms:created xsi:type="dcterms:W3CDTF">2025-03-29T09:00:00Z</dcterms:created>
  <dcterms:modified xsi:type="dcterms:W3CDTF">2025-03-29T09:01:00Z</dcterms:modified>
</cp:coreProperties>
</file>